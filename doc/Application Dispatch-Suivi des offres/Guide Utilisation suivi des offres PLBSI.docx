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3A6" w:rsidRDefault="00F27CDC" w:rsidP="00F27CDC">
      <w:pPr>
        <w:pStyle w:val="Titre"/>
        <w:jc w:val="center"/>
      </w:pPr>
      <w:r w:rsidRPr="00F27CDC">
        <w:t>Guide d’utilisation</w:t>
      </w:r>
      <w:r w:rsidR="00F67559">
        <w:t xml:space="preserve"> suivi des offres</w:t>
      </w:r>
    </w:p>
    <w:p w:rsidR="0089792C" w:rsidRDefault="0089792C" w:rsidP="0089792C"/>
    <w:p w:rsidR="0089792C" w:rsidRDefault="0089792C" w:rsidP="0089792C"/>
    <w:p w:rsidR="0089792C" w:rsidRPr="0089792C" w:rsidRDefault="0089792C" w:rsidP="0089792C"/>
    <w:sdt>
      <w:sdtPr>
        <w:rPr>
          <w:rFonts w:asciiTheme="minorHAnsi" w:eastAsiaTheme="minorHAnsi" w:hAnsiTheme="minorHAnsi" w:cstheme="minorBidi"/>
          <w:b w:val="0"/>
          <w:bCs w:val="0"/>
          <w:color w:val="auto"/>
          <w:sz w:val="22"/>
          <w:szCs w:val="22"/>
        </w:rPr>
        <w:id w:val="138014297"/>
        <w:docPartObj>
          <w:docPartGallery w:val="Table of Contents"/>
          <w:docPartUnique/>
        </w:docPartObj>
      </w:sdtPr>
      <w:sdtContent>
        <w:p w:rsidR="0089792C" w:rsidRDefault="0089792C">
          <w:pPr>
            <w:pStyle w:val="En-ttedetabledesmatires"/>
          </w:pPr>
          <w:r>
            <w:t>Sommaire</w:t>
          </w:r>
        </w:p>
        <w:p w:rsidR="0016246A" w:rsidRDefault="00452427">
          <w:pPr>
            <w:pStyle w:val="TM1"/>
            <w:tabs>
              <w:tab w:val="left" w:pos="440"/>
              <w:tab w:val="right" w:leader="dot" w:pos="9062"/>
            </w:tabs>
            <w:rPr>
              <w:rFonts w:eastAsiaTheme="minorEastAsia"/>
              <w:noProof/>
              <w:lang w:eastAsia="fr-FR"/>
            </w:rPr>
          </w:pPr>
          <w:r>
            <w:fldChar w:fldCharType="begin"/>
          </w:r>
          <w:r w:rsidR="0089792C">
            <w:instrText xml:space="preserve"> TOC \o "1-3" \h \z \u </w:instrText>
          </w:r>
          <w:r>
            <w:fldChar w:fldCharType="separate"/>
          </w:r>
          <w:hyperlink w:anchor="_Toc396375629" w:history="1">
            <w:r w:rsidR="0016246A" w:rsidRPr="00112F07">
              <w:rPr>
                <w:rStyle w:val="Lienhypertexte"/>
                <w:noProof/>
              </w:rPr>
              <w:t>I-</w:t>
            </w:r>
            <w:r w:rsidR="0016246A">
              <w:rPr>
                <w:rFonts w:eastAsiaTheme="minorEastAsia"/>
                <w:noProof/>
                <w:lang w:eastAsia="fr-FR"/>
              </w:rPr>
              <w:tab/>
            </w:r>
            <w:r w:rsidR="0016246A" w:rsidRPr="00112F07">
              <w:rPr>
                <w:rStyle w:val="Lienhypertexte"/>
                <w:noProof/>
              </w:rPr>
              <w:t>Introduction</w:t>
            </w:r>
            <w:r w:rsidR="0016246A">
              <w:rPr>
                <w:noProof/>
                <w:webHidden/>
              </w:rPr>
              <w:tab/>
            </w:r>
            <w:r w:rsidR="0016246A">
              <w:rPr>
                <w:noProof/>
                <w:webHidden/>
              </w:rPr>
              <w:fldChar w:fldCharType="begin"/>
            </w:r>
            <w:r w:rsidR="0016246A">
              <w:rPr>
                <w:noProof/>
                <w:webHidden/>
              </w:rPr>
              <w:instrText xml:space="preserve"> PAGEREF _Toc396375629 \h </w:instrText>
            </w:r>
            <w:r w:rsidR="0016246A">
              <w:rPr>
                <w:noProof/>
                <w:webHidden/>
              </w:rPr>
            </w:r>
            <w:r w:rsidR="0016246A">
              <w:rPr>
                <w:noProof/>
                <w:webHidden/>
              </w:rPr>
              <w:fldChar w:fldCharType="separate"/>
            </w:r>
            <w:r w:rsidR="0016246A">
              <w:rPr>
                <w:noProof/>
                <w:webHidden/>
              </w:rPr>
              <w:t>2</w:t>
            </w:r>
            <w:r w:rsidR="0016246A">
              <w:rPr>
                <w:noProof/>
                <w:webHidden/>
              </w:rPr>
              <w:fldChar w:fldCharType="end"/>
            </w:r>
          </w:hyperlink>
        </w:p>
        <w:p w:rsidR="0016246A" w:rsidRDefault="0016246A">
          <w:pPr>
            <w:pStyle w:val="TM1"/>
            <w:tabs>
              <w:tab w:val="left" w:pos="440"/>
              <w:tab w:val="right" w:leader="dot" w:pos="9062"/>
            </w:tabs>
            <w:rPr>
              <w:rFonts w:eastAsiaTheme="minorEastAsia"/>
              <w:noProof/>
              <w:lang w:eastAsia="fr-FR"/>
            </w:rPr>
          </w:pPr>
          <w:hyperlink w:anchor="_Toc396375630" w:history="1">
            <w:r w:rsidRPr="00112F07">
              <w:rPr>
                <w:rStyle w:val="Lienhypertexte"/>
                <w:noProof/>
              </w:rPr>
              <w:t>II-</w:t>
            </w:r>
            <w:r>
              <w:rPr>
                <w:rFonts w:eastAsiaTheme="minorEastAsia"/>
                <w:noProof/>
                <w:lang w:eastAsia="fr-FR"/>
              </w:rPr>
              <w:tab/>
            </w:r>
            <w:r w:rsidRPr="00112F07">
              <w:rPr>
                <w:rStyle w:val="Lienhypertexte"/>
                <w:noProof/>
              </w:rPr>
              <w:t>Fonctionnalité de création</w:t>
            </w:r>
            <w:r>
              <w:rPr>
                <w:noProof/>
                <w:webHidden/>
              </w:rPr>
              <w:tab/>
            </w:r>
            <w:r>
              <w:rPr>
                <w:noProof/>
                <w:webHidden/>
              </w:rPr>
              <w:fldChar w:fldCharType="begin"/>
            </w:r>
            <w:r>
              <w:rPr>
                <w:noProof/>
                <w:webHidden/>
              </w:rPr>
              <w:instrText xml:space="preserve"> PAGEREF _Toc396375630 \h </w:instrText>
            </w:r>
            <w:r>
              <w:rPr>
                <w:noProof/>
                <w:webHidden/>
              </w:rPr>
            </w:r>
            <w:r>
              <w:rPr>
                <w:noProof/>
                <w:webHidden/>
              </w:rPr>
              <w:fldChar w:fldCharType="separate"/>
            </w:r>
            <w:r>
              <w:rPr>
                <w:noProof/>
                <w:webHidden/>
              </w:rPr>
              <w:t>3</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1" w:history="1">
            <w:r w:rsidRPr="00112F07">
              <w:rPr>
                <w:rStyle w:val="Lienhypertexte"/>
                <w:noProof/>
              </w:rPr>
              <w:t>a-</w:t>
            </w:r>
            <w:r>
              <w:rPr>
                <w:rFonts w:eastAsiaTheme="minorEastAsia"/>
                <w:noProof/>
                <w:lang w:eastAsia="fr-FR"/>
              </w:rPr>
              <w:tab/>
            </w:r>
            <w:r w:rsidRPr="00112F07">
              <w:rPr>
                <w:rStyle w:val="Lienhypertexte"/>
                <w:noProof/>
              </w:rPr>
              <w:t>Création d’une fiche contact</w:t>
            </w:r>
            <w:r>
              <w:rPr>
                <w:noProof/>
                <w:webHidden/>
              </w:rPr>
              <w:tab/>
            </w:r>
            <w:r>
              <w:rPr>
                <w:noProof/>
                <w:webHidden/>
              </w:rPr>
              <w:fldChar w:fldCharType="begin"/>
            </w:r>
            <w:r>
              <w:rPr>
                <w:noProof/>
                <w:webHidden/>
              </w:rPr>
              <w:instrText xml:space="preserve"> PAGEREF _Toc396375631 \h </w:instrText>
            </w:r>
            <w:r>
              <w:rPr>
                <w:noProof/>
                <w:webHidden/>
              </w:rPr>
            </w:r>
            <w:r>
              <w:rPr>
                <w:noProof/>
                <w:webHidden/>
              </w:rPr>
              <w:fldChar w:fldCharType="separate"/>
            </w:r>
            <w:r>
              <w:rPr>
                <w:noProof/>
                <w:webHidden/>
              </w:rPr>
              <w:t>3</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2" w:history="1">
            <w:r w:rsidRPr="00112F07">
              <w:rPr>
                <w:rStyle w:val="Lienhypertexte"/>
                <w:noProof/>
              </w:rPr>
              <w:t>b-</w:t>
            </w:r>
            <w:r>
              <w:rPr>
                <w:rFonts w:eastAsiaTheme="minorEastAsia"/>
                <w:noProof/>
                <w:lang w:eastAsia="fr-FR"/>
              </w:rPr>
              <w:tab/>
            </w:r>
            <w:r w:rsidRPr="00112F07">
              <w:rPr>
                <w:rStyle w:val="Lienhypertexte"/>
                <w:noProof/>
              </w:rPr>
              <w:t>Création d’une demande client</w:t>
            </w:r>
            <w:r>
              <w:rPr>
                <w:noProof/>
                <w:webHidden/>
              </w:rPr>
              <w:tab/>
            </w:r>
            <w:r>
              <w:rPr>
                <w:noProof/>
                <w:webHidden/>
              </w:rPr>
              <w:fldChar w:fldCharType="begin"/>
            </w:r>
            <w:r>
              <w:rPr>
                <w:noProof/>
                <w:webHidden/>
              </w:rPr>
              <w:instrText xml:space="preserve"> PAGEREF _Toc396375632 \h </w:instrText>
            </w:r>
            <w:r>
              <w:rPr>
                <w:noProof/>
                <w:webHidden/>
              </w:rPr>
            </w:r>
            <w:r>
              <w:rPr>
                <w:noProof/>
                <w:webHidden/>
              </w:rPr>
              <w:fldChar w:fldCharType="separate"/>
            </w:r>
            <w:r>
              <w:rPr>
                <w:noProof/>
                <w:webHidden/>
              </w:rPr>
              <w:t>4</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3" w:history="1">
            <w:r w:rsidRPr="00112F07">
              <w:rPr>
                <w:rStyle w:val="Lienhypertexte"/>
                <w:noProof/>
              </w:rPr>
              <w:t>c-</w:t>
            </w:r>
            <w:r>
              <w:rPr>
                <w:rFonts w:eastAsiaTheme="minorEastAsia"/>
                <w:noProof/>
                <w:lang w:eastAsia="fr-FR"/>
              </w:rPr>
              <w:tab/>
            </w:r>
            <w:r w:rsidRPr="00112F07">
              <w:rPr>
                <w:rStyle w:val="Lienhypertexte"/>
                <w:noProof/>
              </w:rPr>
              <w:t>Notes</w:t>
            </w:r>
            <w:r>
              <w:rPr>
                <w:noProof/>
                <w:webHidden/>
              </w:rPr>
              <w:tab/>
            </w:r>
            <w:r>
              <w:rPr>
                <w:noProof/>
                <w:webHidden/>
              </w:rPr>
              <w:fldChar w:fldCharType="begin"/>
            </w:r>
            <w:r>
              <w:rPr>
                <w:noProof/>
                <w:webHidden/>
              </w:rPr>
              <w:instrText xml:space="preserve"> PAGEREF _Toc396375633 \h </w:instrText>
            </w:r>
            <w:r>
              <w:rPr>
                <w:noProof/>
                <w:webHidden/>
              </w:rPr>
            </w:r>
            <w:r>
              <w:rPr>
                <w:noProof/>
                <w:webHidden/>
              </w:rPr>
              <w:fldChar w:fldCharType="separate"/>
            </w:r>
            <w:r>
              <w:rPr>
                <w:noProof/>
                <w:webHidden/>
              </w:rPr>
              <w:t>7</w:t>
            </w:r>
            <w:r>
              <w:rPr>
                <w:noProof/>
                <w:webHidden/>
              </w:rPr>
              <w:fldChar w:fldCharType="end"/>
            </w:r>
          </w:hyperlink>
        </w:p>
        <w:p w:rsidR="0016246A" w:rsidRDefault="0016246A">
          <w:pPr>
            <w:pStyle w:val="TM1"/>
            <w:tabs>
              <w:tab w:val="left" w:pos="660"/>
              <w:tab w:val="right" w:leader="dot" w:pos="9062"/>
            </w:tabs>
            <w:rPr>
              <w:rFonts w:eastAsiaTheme="minorEastAsia"/>
              <w:noProof/>
              <w:lang w:eastAsia="fr-FR"/>
            </w:rPr>
          </w:pPr>
          <w:hyperlink w:anchor="_Toc396375634" w:history="1">
            <w:r w:rsidRPr="00112F07">
              <w:rPr>
                <w:rStyle w:val="Lienhypertexte"/>
                <w:noProof/>
              </w:rPr>
              <w:t>III-</w:t>
            </w:r>
            <w:r>
              <w:rPr>
                <w:rFonts w:eastAsiaTheme="minorEastAsia"/>
                <w:noProof/>
                <w:lang w:eastAsia="fr-FR"/>
              </w:rPr>
              <w:tab/>
            </w:r>
            <w:r w:rsidRPr="00112F07">
              <w:rPr>
                <w:rStyle w:val="Lienhypertexte"/>
                <w:noProof/>
              </w:rPr>
              <w:t>Le suivi des offres</w:t>
            </w:r>
            <w:r>
              <w:rPr>
                <w:noProof/>
                <w:webHidden/>
              </w:rPr>
              <w:tab/>
            </w:r>
            <w:r>
              <w:rPr>
                <w:noProof/>
                <w:webHidden/>
              </w:rPr>
              <w:fldChar w:fldCharType="begin"/>
            </w:r>
            <w:r>
              <w:rPr>
                <w:noProof/>
                <w:webHidden/>
              </w:rPr>
              <w:instrText xml:space="preserve"> PAGEREF _Toc396375634 \h </w:instrText>
            </w:r>
            <w:r>
              <w:rPr>
                <w:noProof/>
                <w:webHidden/>
              </w:rPr>
            </w:r>
            <w:r>
              <w:rPr>
                <w:noProof/>
                <w:webHidden/>
              </w:rPr>
              <w:fldChar w:fldCharType="separate"/>
            </w:r>
            <w:r>
              <w:rPr>
                <w:noProof/>
                <w:webHidden/>
              </w:rPr>
              <w:t>7</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5" w:history="1">
            <w:r w:rsidRPr="00112F07">
              <w:rPr>
                <w:rStyle w:val="Lienhypertexte"/>
                <w:noProof/>
              </w:rPr>
              <w:t>a-</w:t>
            </w:r>
            <w:r>
              <w:rPr>
                <w:rFonts w:eastAsiaTheme="minorEastAsia"/>
                <w:noProof/>
                <w:lang w:eastAsia="fr-FR"/>
              </w:rPr>
              <w:tab/>
            </w:r>
            <w:r w:rsidRPr="00112F07">
              <w:rPr>
                <w:rStyle w:val="Lienhypertexte"/>
                <w:noProof/>
              </w:rPr>
              <w:t>Explication et avantages</w:t>
            </w:r>
            <w:r>
              <w:rPr>
                <w:noProof/>
                <w:webHidden/>
              </w:rPr>
              <w:tab/>
            </w:r>
            <w:r>
              <w:rPr>
                <w:noProof/>
                <w:webHidden/>
              </w:rPr>
              <w:fldChar w:fldCharType="begin"/>
            </w:r>
            <w:r>
              <w:rPr>
                <w:noProof/>
                <w:webHidden/>
              </w:rPr>
              <w:instrText xml:space="preserve"> PAGEREF _Toc396375635 \h </w:instrText>
            </w:r>
            <w:r>
              <w:rPr>
                <w:noProof/>
                <w:webHidden/>
              </w:rPr>
            </w:r>
            <w:r>
              <w:rPr>
                <w:noProof/>
                <w:webHidden/>
              </w:rPr>
              <w:fldChar w:fldCharType="separate"/>
            </w:r>
            <w:r>
              <w:rPr>
                <w:noProof/>
                <w:webHidden/>
              </w:rPr>
              <w:t>7</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6" w:history="1">
            <w:r w:rsidRPr="00112F07">
              <w:rPr>
                <w:rStyle w:val="Lienhypertexte"/>
                <w:noProof/>
              </w:rPr>
              <w:t>b-</w:t>
            </w:r>
            <w:r>
              <w:rPr>
                <w:rFonts w:eastAsiaTheme="minorEastAsia"/>
                <w:noProof/>
                <w:lang w:eastAsia="fr-FR"/>
              </w:rPr>
              <w:tab/>
            </w:r>
            <w:r w:rsidRPr="00112F07">
              <w:rPr>
                <w:rStyle w:val="Lienhypertexte"/>
                <w:noProof/>
              </w:rPr>
              <w:t>Fonctionnalités</w:t>
            </w:r>
            <w:r>
              <w:rPr>
                <w:noProof/>
                <w:webHidden/>
              </w:rPr>
              <w:tab/>
            </w:r>
            <w:r>
              <w:rPr>
                <w:noProof/>
                <w:webHidden/>
              </w:rPr>
              <w:fldChar w:fldCharType="begin"/>
            </w:r>
            <w:r>
              <w:rPr>
                <w:noProof/>
                <w:webHidden/>
              </w:rPr>
              <w:instrText xml:space="preserve"> PAGEREF _Toc396375636 \h </w:instrText>
            </w:r>
            <w:r>
              <w:rPr>
                <w:noProof/>
                <w:webHidden/>
              </w:rPr>
            </w:r>
            <w:r>
              <w:rPr>
                <w:noProof/>
                <w:webHidden/>
              </w:rPr>
              <w:fldChar w:fldCharType="separate"/>
            </w:r>
            <w:r>
              <w:rPr>
                <w:noProof/>
                <w:webHidden/>
              </w:rPr>
              <w:t>7</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7" w:history="1">
            <w:r w:rsidRPr="00112F07">
              <w:rPr>
                <w:rStyle w:val="Lienhypertexte"/>
                <w:noProof/>
              </w:rPr>
              <w:t>c-</w:t>
            </w:r>
            <w:r>
              <w:rPr>
                <w:rFonts w:eastAsiaTheme="minorEastAsia"/>
                <w:noProof/>
                <w:lang w:eastAsia="fr-FR"/>
              </w:rPr>
              <w:tab/>
            </w:r>
            <w:r w:rsidRPr="00112F07">
              <w:rPr>
                <w:rStyle w:val="Lienhypertexte"/>
                <w:noProof/>
              </w:rPr>
              <w:t>Action sur un prospect</w:t>
            </w:r>
            <w:r>
              <w:rPr>
                <w:noProof/>
                <w:webHidden/>
              </w:rPr>
              <w:tab/>
            </w:r>
            <w:r>
              <w:rPr>
                <w:noProof/>
                <w:webHidden/>
              </w:rPr>
              <w:fldChar w:fldCharType="begin"/>
            </w:r>
            <w:r>
              <w:rPr>
                <w:noProof/>
                <w:webHidden/>
              </w:rPr>
              <w:instrText xml:space="preserve"> PAGEREF _Toc396375637 \h </w:instrText>
            </w:r>
            <w:r>
              <w:rPr>
                <w:noProof/>
                <w:webHidden/>
              </w:rPr>
            </w:r>
            <w:r>
              <w:rPr>
                <w:noProof/>
                <w:webHidden/>
              </w:rPr>
              <w:fldChar w:fldCharType="separate"/>
            </w:r>
            <w:r>
              <w:rPr>
                <w:noProof/>
                <w:webHidden/>
              </w:rPr>
              <w:t>9</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38" w:history="1">
            <w:r w:rsidRPr="00112F07">
              <w:rPr>
                <w:rStyle w:val="Lienhypertexte"/>
                <w:noProof/>
              </w:rPr>
              <w:t>d-</w:t>
            </w:r>
            <w:r>
              <w:rPr>
                <w:rFonts w:eastAsiaTheme="minorEastAsia"/>
                <w:noProof/>
                <w:lang w:eastAsia="fr-FR"/>
              </w:rPr>
              <w:tab/>
            </w:r>
            <w:r w:rsidRPr="00112F07">
              <w:rPr>
                <w:rStyle w:val="Lienhypertexte"/>
                <w:noProof/>
              </w:rPr>
              <w:t>Détails d’un prospect</w:t>
            </w:r>
            <w:r>
              <w:rPr>
                <w:noProof/>
                <w:webHidden/>
              </w:rPr>
              <w:tab/>
            </w:r>
            <w:r>
              <w:rPr>
                <w:noProof/>
                <w:webHidden/>
              </w:rPr>
              <w:fldChar w:fldCharType="begin"/>
            </w:r>
            <w:r>
              <w:rPr>
                <w:noProof/>
                <w:webHidden/>
              </w:rPr>
              <w:instrText xml:space="preserve"> PAGEREF _Toc396375638 \h </w:instrText>
            </w:r>
            <w:r>
              <w:rPr>
                <w:noProof/>
                <w:webHidden/>
              </w:rPr>
            </w:r>
            <w:r>
              <w:rPr>
                <w:noProof/>
                <w:webHidden/>
              </w:rPr>
              <w:fldChar w:fldCharType="separate"/>
            </w:r>
            <w:r>
              <w:rPr>
                <w:noProof/>
                <w:webHidden/>
              </w:rPr>
              <w:t>9</w:t>
            </w:r>
            <w:r>
              <w:rPr>
                <w:noProof/>
                <w:webHidden/>
              </w:rPr>
              <w:fldChar w:fldCharType="end"/>
            </w:r>
          </w:hyperlink>
        </w:p>
        <w:p w:rsidR="0016246A" w:rsidRDefault="0016246A">
          <w:pPr>
            <w:pStyle w:val="TM1"/>
            <w:tabs>
              <w:tab w:val="left" w:pos="660"/>
              <w:tab w:val="right" w:leader="dot" w:pos="9062"/>
            </w:tabs>
            <w:rPr>
              <w:rFonts w:eastAsiaTheme="minorEastAsia"/>
              <w:noProof/>
              <w:lang w:eastAsia="fr-FR"/>
            </w:rPr>
          </w:pPr>
          <w:hyperlink w:anchor="_Toc396375639" w:history="1">
            <w:r w:rsidRPr="00112F07">
              <w:rPr>
                <w:rStyle w:val="Lienhypertexte"/>
                <w:noProof/>
              </w:rPr>
              <w:t>IV-</w:t>
            </w:r>
            <w:r>
              <w:rPr>
                <w:rFonts w:eastAsiaTheme="minorEastAsia"/>
                <w:noProof/>
                <w:lang w:eastAsia="fr-FR"/>
              </w:rPr>
              <w:tab/>
            </w:r>
            <w:r w:rsidRPr="00112F07">
              <w:rPr>
                <w:rStyle w:val="Lienhypertexte"/>
                <w:noProof/>
              </w:rPr>
              <w:t>La fiche contact</w:t>
            </w:r>
            <w:r>
              <w:rPr>
                <w:noProof/>
                <w:webHidden/>
              </w:rPr>
              <w:tab/>
            </w:r>
            <w:r>
              <w:rPr>
                <w:noProof/>
                <w:webHidden/>
              </w:rPr>
              <w:fldChar w:fldCharType="begin"/>
            </w:r>
            <w:r>
              <w:rPr>
                <w:noProof/>
                <w:webHidden/>
              </w:rPr>
              <w:instrText xml:space="preserve"> PAGEREF _Toc396375639 \h </w:instrText>
            </w:r>
            <w:r>
              <w:rPr>
                <w:noProof/>
                <w:webHidden/>
              </w:rPr>
            </w:r>
            <w:r>
              <w:rPr>
                <w:noProof/>
                <w:webHidden/>
              </w:rPr>
              <w:fldChar w:fldCharType="separate"/>
            </w:r>
            <w:r>
              <w:rPr>
                <w:noProof/>
                <w:webHidden/>
              </w:rPr>
              <w:t>12</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40" w:history="1">
            <w:r w:rsidRPr="00112F07">
              <w:rPr>
                <w:rStyle w:val="Lienhypertexte"/>
                <w:noProof/>
              </w:rPr>
              <w:t>a-</w:t>
            </w:r>
            <w:r>
              <w:rPr>
                <w:rFonts w:eastAsiaTheme="minorEastAsia"/>
                <w:noProof/>
                <w:lang w:eastAsia="fr-FR"/>
              </w:rPr>
              <w:tab/>
            </w:r>
            <w:r w:rsidRPr="00112F07">
              <w:rPr>
                <w:rStyle w:val="Lienhypertexte"/>
                <w:noProof/>
              </w:rPr>
              <w:t>Onglet 1 : Société/contact</w:t>
            </w:r>
            <w:r>
              <w:rPr>
                <w:noProof/>
                <w:webHidden/>
              </w:rPr>
              <w:tab/>
            </w:r>
            <w:r>
              <w:rPr>
                <w:noProof/>
                <w:webHidden/>
              </w:rPr>
              <w:fldChar w:fldCharType="begin"/>
            </w:r>
            <w:r>
              <w:rPr>
                <w:noProof/>
                <w:webHidden/>
              </w:rPr>
              <w:instrText xml:space="preserve"> PAGEREF _Toc396375640 \h </w:instrText>
            </w:r>
            <w:r>
              <w:rPr>
                <w:noProof/>
                <w:webHidden/>
              </w:rPr>
            </w:r>
            <w:r>
              <w:rPr>
                <w:noProof/>
                <w:webHidden/>
              </w:rPr>
              <w:fldChar w:fldCharType="separate"/>
            </w:r>
            <w:r>
              <w:rPr>
                <w:noProof/>
                <w:webHidden/>
              </w:rPr>
              <w:t>12</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41" w:history="1">
            <w:r w:rsidRPr="00112F07">
              <w:rPr>
                <w:rStyle w:val="Lienhypertexte"/>
                <w:noProof/>
              </w:rPr>
              <w:t>b-</w:t>
            </w:r>
            <w:r>
              <w:rPr>
                <w:rFonts w:eastAsiaTheme="minorEastAsia"/>
                <w:noProof/>
                <w:lang w:eastAsia="fr-FR"/>
              </w:rPr>
              <w:tab/>
            </w:r>
            <w:r w:rsidRPr="00112F07">
              <w:rPr>
                <w:rStyle w:val="Lienhypertexte"/>
                <w:noProof/>
              </w:rPr>
              <w:t>Onglet 2 : Formation</w:t>
            </w:r>
            <w:r>
              <w:rPr>
                <w:noProof/>
                <w:webHidden/>
              </w:rPr>
              <w:tab/>
            </w:r>
            <w:r>
              <w:rPr>
                <w:noProof/>
                <w:webHidden/>
              </w:rPr>
              <w:fldChar w:fldCharType="begin"/>
            </w:r>
            <w:r>
              <w:rPr>
                <w:noProof/>
                <w:webHidden/>
              </w:rPr>
              <w:instrText xml:space="preserve"> PAGEREF _Toc396375641 \h </w:instrText>
            </w:r>
            <w:r>
              <w:rPr>
                <w:noProof/>
                <w:webHidden/>
              </w:rPr>
            </w:r>
            <w:r>
              <w:rPr>
                <w:noProof/>
                <w:webHidden/>
              </w:rPr>
              <w:fldChar w:fldCharType="separate"/>
            </w:r>
            <w:r>
              <w:rPr>
                <w:noProof/>
                <w:webHidden/>
              </w:rPr>
              <w:t>13</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42" w:history="1">
            <w:r w:rsidRPr="00112F07">
              <w:rPr>
                <w:rStyle w:val="Lienhypertexte"/>
                <w:noProof/>
              </w:rPr>
              <w:t>c-</w:t>
            </w:r>
            <w:r>
              <w:rPr>
                <w:rFonts w:eastAsiaTheme="minorEastAsia"/>
                <w:noProof/>
                <w:lang w:eastAsia="fr-FR"/>
              </w:rPr>
              <w:tab/>
            </w:r>
            <w:r w:rsidRPr="00112F07">
              <w:rPr>
                <w:rStyle w:val="Lienhypertexte"/>
                <w:noProof/>
              </w:rPr>
              <w:t>Onglet  3 : ADV</w:t>
            </w:r>
            <w:r>
              <w:rPr>
                <w:noProof/>
                <w:webHidden/>
              </w:rPr>
              <w:tab/>
            </w:r>
            <w:r>
              <w:rPr>
                <w:noProof/>
                <w:webHidden/>
              </w:rPr>
              <w:fldChar w:fldCharType="begin"/>
            </w:r>
            <w:r>
              <w:rPr>
                <w:noProof/>
                <w:webHidden/>
              </w:rPr>
              <w:instrText xml:space="preserve"> PAGEREF _Toc396375642 \h </w:instrText>
            </w:r>
            <w:r>
              <w:rPr>
                <w:noProof/>
                <w:webHidden/>
              </w:rPr>
            </w:r>
            <w:r>
              <w:rPr>
                <w:noProof/>
                <w:webHidden/>
              </w:rPr>
              <w:fldChar w:fldCharType="separate"/>
            </w:r>
            <w:r>
              <w:rPr>
                <w:noProof/>
                <w:webHidden/>
              </w:rPr>
              <w:t>13</w:t>
            </w:r>
            <w:r>
              <w:rPr>
                <w:noProof/>
                <w:webHidden/>
              </w:rPr>
              <w:fldChar w:fldCharType="end"/>
            </w:r>
          </w:hyperlink>
        </w:p>
        <w:p w:rsidR="0016246A" w:rsidRDefault="0016246A">
          <w:pPr>
            <w:pStyle w:val="TM2"/>
            <w:tabs>
              <w:tab w:val="left" w:pos="660"/>
              <w:tab w:val="right" w:leader="dot" w:pos="9062"/>
            </w:tabs>
            <w:rPr>
              <w:rFonts w:eastAsiaTheme="minorEastAsia"/>
              <w:noProof/>
              <w:lang w:eastAsia="fr-FR"/>
            </w:rPr>
          </w:pPr>
          <w:hyperlink w:anchor="_Toc396375643" w:history="1">
            <w:r w:rsidRPr="00112F07">
              <w:rPr>
                <w:rStyle w:val="Lienhypertexte"/>
                <w:noProof/>
              </w:rPr>
              <w:t>d-</w:t>
            </w:r>
            <w:r>
              <w:rPr>
                <w:rFonts w:eastAsiaTheme="minorEastAsia"/>
                <w:noProof/>
                <w:lang w:eastAsia="fr-FR"/>
              </w:rPr>
              <w:tab/>
            </w:r>
            <w:r w:rsidRPr="00112F07">
              <w:rPr>
                <w:rStyle w:val="Lienhypertexte"/>
                <w:noProof/>
              </w:rPr>
              <w:t>Onglet  4 : Notes complémentaires</w:t>
            </w:r>
            <w:r>
              <w:rPr>
                <w:noProof/>
                <w:webHidden/>
              </w:rPr>
              <w:tab/>
            </w:r>
            <w:r>
              <w:rPr>
                <w:noProof/>
                <w:webHidden/>
              </w:rPr>
              <w:fldChar w:fldCharType="begin"/>
            </w:r>
            <w:r>
              <w:rPr>
                <w:noProof/>
                <w:webHidden/>
              </w:rPr>
              <w:instrText xml:space="preserve"> PAGEREF _Toc396375643 \h </w:instrText>
            </w:r>
            <w:r>
              <w:rPr>
                <w:noProof/>
                <w:webHidden/>
              </w:rPr>
            </w:r>
            <w:r>
              <w:rPr>
                <w:noProof/>
                <w:webHidden/>
              </w:rPr>
              <w:fldChar w:fldCharType="separate"/>
            </w:r>
            <w:r>
              <w:rPr>
                <w:noProof/>
                <w:webHidden/>
              </w:rPr>
              <w:t>13</w:t>
            </w:r>
            <w:r>
              <w:rPr>
                <w:noProof/>
                <w:webHidden/>
              </w:rPr>
              <w:fldChar w:fldCharType="end"/>
            </w:r>
          </w:hyperlink>
        </w:p>
        <w:p w:rsidR="0089792C" w:rsidRDefault="00452427">
          <w:r>
            <w:fldChar w:fldCharType="end"/>
          </w:r>
        </w:p>
      </w:sdtContent>
    </w:sdt>
    <w:p w:rsidR="00F27CDC" w:rsidRDefault="00F27CDC" w:rsidP="00F27CDC"/>
    <w:p w:rsidR="0089792C" w:rsidRDefault="0089792C" w:rsidP="00F27CDC"/>
    <w:p w:rsidR="0089792C" w:rsidRDefault="0089792C" w:rsidP="00F27CDC"/>
    <w:p w:rsidR="0089792C" w:rsidRDefault="0089792C" w:rsidP="00F27CDC"/>
    <w:p w:rsidR="0089792C" w:rsidRDefault="0089792C" w:rsidP="00F27CDC"/>
    <w:p w:rsidR="0089792C" w:rsidRDefault="0089792C" w:rsidP="00F27CDC"/>
    <w:p w:rsidR="0089792C" w:rsidRDefault="0089792C" w:rsidP="00F27CDC"/>
    <w:p w:rsidR="0089792C" w:rsidDel="008A69C5" w:rsidRDefault="0089792C" w:rsidP="00F27CDC">
      <w:pPr>
        <w:rPr>
          <w:del w:id="0" w:author="apiriou" w:date="2014-07-17T14:42:00Z"/>
        </w:rPr>
      </w:pPr>
      <w:bookmarkStart w:id="1" w:name="_Toc393372480"/>
      <w:bookmarkStart w:id="2" w:name="_Toc393372481"/>
      <w:bookmarkStart w:id="3" w:name="_Toc393372483"/>
      <w:bookmarkEnd w:id="1"/>
      <w:bookmarkEnd w:id="2"/>
      <w:bookmarkEnd w:id="3"/>
    </w:p>
    <w:p w:rsidR="00F27CDC" w:rsidRDefault="00F27CDC" w:rsidP="00F27CDC">
      <w:pPr>
        <w:pStyle w:val="Titre1"/>
        <w:numPr>
          <w:ilvl w:val="0"/>
          <w:numId w:val="2"/>
        </w:numPr>
        <w:rPr>
          <w:u w:val="single"/>
        </w:rPr>
      </w:pPr>
      <w:bookmarkStart w:id="4" w:name="_Toc396375629"/>
      <w:r w:rsidRPr="00F27CDC">
        <w:rPr>
          <w:u w:val="single"/>
        </w:rPr>
        <w:lastRenderedPageBreak/>
        <w:t>Introduction</w:t>
      </w:r>
      <w:bookmarkEnd w:id="4"/>
    </w:p>
    <w:p w:rsidR="00F27CDC" w:rsidRPr="00F27CDC" w:rsidRDefault="00F27CDC" w:rsidP="00F27CDC"/>
    <w:p w:rsidR="00F27CDC" w:rsidRDefault="00513A61" w:rsidP="00F27CDC">
      <w:pPr>
        <w:jc w:val="both"/>
      </w:pPr>
      <w:r>
        <w:t xml:space="preserve"> </w:t>
      </w:r>
      <w:r w:rsidR="00F27CDC">
        <w:t>La nouvelle version de PLBSI dispose de nouvelles fonctionnalités qui vont être présentées et expliquées.</w:t>
      </w:r>
    </w:p>
    <w:p w:rsidR="00F27CDC" w:rsidRDefault="00E56A70" w:rsidP="00F27CDC">
      <w:pPr>
        <w:jc w:val="both"/>
      </w:pPr>
      <w:r>
        <w:t>Tout d’abord, voici c</w:t>
      </w:r>
      <w:r w:rsidR="00F27CDC">
        <w:t xml:space="preserve">es nouvelles fonctionnalités : </w:t>
      </w:r>
    </w:p>
    <w:p w:rsidR="00F27CDC" w:rsidRDefault="00105D8D" w:rsidP="00F27CDC">
      <w:pPr>
        <w:pStyle w:val="Paragraphedeliste"/>
        <w:numPr>
          <w:ilvl w:val="0"/>
          <w:numId w:val="1"/>
        </w:numPr>
        <w:jc w:val="both"/>
      </w:pPr>
      <w:r w:rsidRPr="00B338D0">
        <w:rPr>
          <w:color w:val="FF0000"/>
        </w:rPr>
        <w:t>(1)</w:t>
      </w:r>
      <w:r>
        <w:t xml:space="preserve"> </w:t>
      </w:r>
      <w:r w:rsidR="00F27CDC">
        <w:t>Créer une fiche contact (formulaire à remplir dans la plupart des cas lors d’un appel téléphonique)</w:t>
      </w:r>
      <w:r>
        <w:t xml:space="preserve"> </w:t>
      </w:r>
    </w:p>
    <w:p w:rsidR="00F27CDC" w:rsidRDefault="00105D8D" w:rsidP="00F27CDC">
      <w:pPr>
        <w:pStyle w:val="Paragraphedeliste"/>
        <w:numPr>
          <w:ilvl w:val="0"/>
          <w:numId w:val="1"/>
        </w:numPr>
        <w:jc w:val="both"/>
      </w:pPr>
      <w:r w:rsidRPr="00B338D0">
        <w:rPr>
          <w:color w:val="FF0000"/>
        </w:rPr>
        <w:t>(2)</w:t>
      </w:r>
      <w:r>
        <w:t xml:space="preserve"> </w:t>
      </w:r>
      <w:r w:rsidR="00F27CDC">
        <w:t>Créer une demande client</w:t>
      </w:r>
    </w:p>
    <w:p w:rsidR="00F27CDC" w:rsidRDefault="00105D8D" w:rsidP="00F27CDC">
      <w:pPr>
        <w:pStyle w:val="Paragraphedeliste"/>
        <w:numPr>
          <w:ilvl w:val="0"/>
          <w:numId w:val="1"/>
        </w:numPr>
        <w:jc w:val="both"/>
      </w:pPr>
      <w:r w:rsidRPr="00B338D0">
        <w:rPr>
          <w:color w:val="FF0000"/>
        </w:rPr>
        <w:t>(3)</w:t>
      </w:r>
      <w:r>
        <w:t xml:space="preserve"> </w:t>
      </w:r>
      <w:r w:rsidR="00F27CDC">
        <w:t xml:space="preserve">Accéder à </w:t>
      </w:r>
      <w:r w:rsidR="00F27CDC" w:rsidRPr="00F27CDC">
        <w:rPr>
          <w:b/>
          <w:u w:val="single"/>
        </w:rPr>
        <w:t>son</w:t>
      </w:r>
      <w:r w:rsidR="00F27CDC">
        <w:t xml:space="preserve"> </w:t>
      </w:r>
      <w:r w:rsidR="000609A6">
        <w:t>suivi</w:t>
      </w:r>
      <w:r w:rsidR="00F27CDC">
        <w:t xml:space="preserve"> des offres</w:t>
      </w:r>
      <w:r w:rsidR="00977B20">
        <w:t xml:space="preserve"> (l’ensemble des affaires en cours via le </w:t>
      </w:r>
      <w:proofErr w:type="spellStart"/>
      <w:r w:rsidR="00977B20">
        <w:t>dispatch</w:t>
      </w:r>
      <w:proofErr w:type="spellEnd"/>
      <w:r w:rsidR="00977B20">
        <w:t xml:space="preserve"> ou des demandes clients).</w:t>
      </w:r>
    </w:p>
    <w:p w:rsidR="00105D8D" w:rsidRDefault="00105D8D" w:rsidP="00105D8D">
      <w:pPr>
        <w:jc w:val="both"/>
      </w:pPr>
      <w:r>
        <w:t>Ces différentes fonctionnalités sont accessibles via le menu de PLBSI :</w:t>
      </w:r>
    </w:p>
    <w:p w:rsidR="002C4F6C" w:rsidRDefault="002C4F6C" w:rsidP="00105D8D">
      <w:pPr>
        <w:jc w:val="both"/>
      </w:pPr>
    </w:p>
    <w:p w:rsidR="000A447F" w:rsidRDefault="00B018F3" w:rsidP="00B018F3">
      <w:pPr>
        <w:jc w:val="center"/>
      </w:pPr>
      <w:r>
        <w:rPr>
          <w:noProof/>
          <w:lang w:eastAsia="fr-FR"/>
        </w:rPr>
        <w:drawing>
          <wp:inline distT="0" distB="0" distL="0" distR="0">
            <wp:extent cx="6272568" cy="5656997"/>
            <wp:effectExtent l="19050" t="0" r="0" b="0"/>
            <wp:docPr id="1" name="Image 2" descr="C:\Users\mquarrez\Desktop\Projet PLBSI\Documentation\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quarrez\Desktop\Projet PLBSI\Documentation\presentation.png"/>
                    <pic:cNvPicPr>
                      <a:picLocks noChangeAspect="1" noChangeArrowheads="1"/>
                    </pic:cNvPicPr>
                  </pic:nvPicPr>
                  <pic:blipFill>
                    <a:blip r:embed="rId8" cstate="print"/>
                    <a:srcRect/>
                    <a:stretch>
                      <a:fillRect/>
                    </a:stretch>
                  </pic:blipFill>
                  <pic:spPr bwMode="auto">
                    <a:xfrm>
                      <a:off x="0" y="0"/>
                      <a:ext cx="6272790" cy="5657197"/>
                    </a:xfrm>
                    <a:prstGeom prst="rect">
                      <a:avLst/>
                    </a:prstGeom>
                    <a:noFill/>
                    <a:ln w="9525">
                      <a:noFill/>
                      <a:miter lim="800000"/>
                      <a:headEnd/>
                      <a:tailEnd/>
                    </a:ln>
                  </pic:spPr>
                </pic:pic>
              </a:graphicData>
            </a:graphic>
          </wp:inline>
        </w:drawing>
      </w:r>
    </w:p>
    <w:p w:rsidR="00941D26" w:rsidRDefault="00941D26" w:rsidP="00B76EFE">
      <w:pPr>
        <w:jc w:val="both"/>
      </w:pPr>
      <w:r>
        <w:lastRenderedPageBreak/>
        <w:t>Ces nouvelles fonctionnalités permettent de créer, d’utiliser et de modifier tous</w:t>
      </w:r>
      <w:r w:rsidR="004B6B44">
        <w:t xml:space="preserve"> les</w:t>
      </w:r>
      <w:r>
        <w:t xml:space="preserve"> types de </w:t>
      </w:r>
      <w:r w:rsidR="00977B20">
        <w:t>« </w:t>
      </w:r>
      <w:r>
        <w:t>prospect</w:t>
      </w:r>
      <w:r w:rsidR="00977B20">
        <w:t> »</w:t>
      </w:r>
      <w:r>
        <w:t xml:space="preserve"> existant</w:t>
      </w:r>
      <w:r w:rsidR="000A447F">
        <w:t>s</w:t>
      </w:r>
      <w:r>
        <w:t>. Pour rappel :</w:t>
      </w:r>
    </w:p>
    <w:p w:rsidR="000A447F" w:rsidRDefault="000A447F" w:rsidP="00941D26"/>
    <w:p w:rsidR="00941D26" w:rsidRDefault="00941D26" w:rsidP="00941D26">
      <w:pPr>
        <w:pStyle w:val="Paragraphedeliste"/>
        <w:numPr>
          <w:ilvl w:val="0"/>
          <w:numId w:val="1"/>
        </w:numPr>
      </w:pPr>
      <w:r w:rsidRPr="00941D26">
        <w:rPr>
          <w:b/>
          <w:i/>
          <w:u w:val="single"/>
        </w:rPr>
        <w:t xml:space="preserve">Le </w:t>
      </w:r>
      <w:proofErr w:type="spellStart"/>
      <w:r w:rsidRPr="00941D26">
        <w:rPr>
          <w:b/>
          <w:i/>
          <w:u w:val="single"/>
        </w:rPr>
        <w:t>dispatch</w:t>
      </w:r>
      <w:proofErr w:type="spellEnd"/>
      <w:r w:rsidRPr="00941D26">
        <w:rPr>
          <w:b/>
          <w:i/>
          <w:u w:val="single"/>
        </w:rPr>
        <w:t xml:space="preserve"> téléphonique</w:t>
      </w:r>
      <w:r>
        <w:t>, permis par la fonctionnalité de création de fiche contact.</w:t>
      </w:r>
    </w:p>
    <w:p w:rsidR="00941D26" w:rsidRDefault="00941D26" w:rsidP="009E699A">
      <w:pPr>
        <w:pStyle w:val="Paragraphedeliste"/>
        <w:numPr>
          <w:ilvl w:val="0"/>
          <w:numId w:val="1"/>
        </w:numPr>
      </w:pPr>
      <w:r>
        <w:rPr>
          <w:b/>
          <w:i/>
          <w:u w:val="single"/>
        </w:rPr>
        <w:t xml:space="preserve">Le </w:t>
      </w:r>
      <w:proofErr w:type="spellStart"/>
      <w:r>
        <w:rPr>
          <w:b/>
          <w:i/>
          <w:u w:val="single"/>
        </w:rPr>
        <w:t>dispacth</w:t>
      </w:r>
      <w:proofErr w:type="spellEnd"/>
      <w:r>
        <w:rPr>
          <w:b/>
          <w:i/>
          <w:u w:val="single"/>
        </w:rPr>
        <w:t xml:space="preserve"> web</w:t>
      </w:r>
      <w:r>
        <w:t xml:space="preserve">, </w:t>
      </w:r>
      <w:r w:rsidR="009E699A">
        <w:t>tous les prospects issus</w:t>
      </w:r>
      <w:r>
        <w:t xml:space="preserve"> du site internet de </w:t>
      </w:r>
      <w:r w:rsidR="009E699A">
        <w:t>PLB (Demande de contact, Inscription en ligne…)</w:t>
      </w:r>
    </w:p>
    <w:p w:rsidR="009E699A" w:rsidRDefault="009E699A" w:rsidP="009E699A">
      <w:pPr>
        <w:pStyle w:val="Paragraphedeliste"/>
        <w:numPr>
          <w:ilvl w:val="0"/>
          <w:numId w:val="1"/>
        </w:numPr>
      </w:pPr>
      <w:r>
        <w:rPr>
          <w:b/>
          <w:i/>
          <w:u w:val="single"/>
        </w:rPr>
        <w:t>Portefeuille client</w:t>
      </w:r>
      <w:r w:rsidRPr="009E699A">
        <w:t xml:space="preserve">, </w:t>
      </w:r>
      <w:r>
        <w:t xml:space="preserve">permis par la fonctionnalité de création de </w:t>
      </w:r>
      <w:r w:rsidR="00383888">
        <w:t>demande client</w:t>
      </w:r>
      <w:r>
        <w:t>.</w:t>
      </w:r>
    </w:p>
    <w:p w:rsidR="00E56A70" w:rsidRDefault="00E56A70" w:rsidP="00E56A70"/>
    <w:p w:rsidR="002C4F6C" w:rsidRDefault="002C4F6C" w:rsidP="002C4F6C">
      <w:pPr>
        <w:pStyle w:val="Titre1"/>
        <w:numPr>
          <w:ilvl w:val="0"/>
          <w:numId w:val="2"/>
        </w:numPr>
      </w:pPr>
      <w:bookmarkStart w:id="5" w:name="_Toc396375630"/>
      <w:r>
        <w:t>Fonctionnalité</w:t>
      </w:r>
      <w:r w:rsidR="004B1E16">
        <w:t xml:space="preserve"> de création</w:t>
      </w:r>
      <w:bookmarkEnd w:id="5"/>
    </w:p>
    <w:p w:rsidR="002C4F6C" w:rsidRDefault="002C4F6C" w:rsidP="002C4F6C">
      <w:pPr>
        <w:pStyle w:val="Titre2"/>
        <w:numPr>
          <w:ilvl w:val="0"/>
          <w:numId w:val="3"/>
        </w:numPr>
      </w:pPr>
      <w:bookmarkStart w:id="6" w:name="_Toc396375631"/>
      <w:r>
        <w:t>Création d’une fiche contact</w:t>
      </w:r>
      <w:bookmarkEnd w:id="6"/>
    </w:p>
    <w:p w:rsidR="002C4F6C" w:rsidRDefault="002C4F6C" w:rsidP="002C4F6C"/>
    <w:p w:rsidR="00B018F3" w:rsidRDefault="00B018F3" w:rsidP="002A2117">
      <w:pPr>
        <w:jc w:val="both"/>
      </w:pPr>
      <w:r>
        <w:t xml:space="preserve">Une fiche contact est créée dans la plupart des cas </w:t>
      </w:r>
      <w:r w:rsidR="00977B20">
        <w:t>suite à une demande téléphonique</w:t>
      </w:r>
      <w:r>
        <w:t>. Cette fonctionnalité remplace la fiche contact papier.</w:t>
      </w:r>
    </w:p>
    <w:p w:rsidR="002C4F6C" w:rsidRDefault="002C4F6C" w:rsidP="002C4F6C">
      <w:r>
        <w:t>Voici le formulaire à remplir afin de créer une fiche contact :</w:t>
      </w:r>
    </w:p>
    <w:p w:rsidR="002C4F6C" w:rsidRDefault="0013112D" w:rsidP="002C4F6C">
      <w:r>
        <w:rPr>
          <w:noProof/>
          <w:lang w:eastAsia="fr-FR"/>
        </w:rPr>
        <w:drawing>
          <wp:inline distT="0" distB="0" distL="0" distR="0">
            <wp:extent cx="5752735" cy="4722125"/>
            <wp:effectExtent l="19050" t="0" r="365" b="0"/>
            <wp:docPr id="3" name="Image 3" descr="C:\Users\mquarrez\Desktop\Projet PLBSI\Documentation\formulaire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quarrez\Desktop\Projet PLBSI\Documentation\formulaire_contact.png"/>
                    <pic:cNvPicPr>
                      <a:picLocks noChangeAspect="1" noChangeArrowheads="1"/>
                    </pic:cNvPicPr>
                  </pic:nvPicPr>
                  <pic:blipFill>
                    <a:blip r:embed="rId9" cstate="print"/>
                    <a:srcRect/>
                    <a:stretch>
                      <a:fillRect/>
                    </a:stretch>
                  </pic:blipFill>
                  <pic:spPr bwMode="auto">
                    <a:xfrm>
                      <a:off x="0" y="0"/>
                      <a:ext cx="5752465" cy="4721903"/>
                    </a:xfrm>
                    <a:prstGeom prst="rect">
                      <a:avLst/>
                    </a:prstGeom>
                    <a:noFill/>
                    <a:ln w="9525">
                      <a:noFill/>
                      <a:miter lim="800000"/>
                      <a:headEnd/>
                      <a:tailEnd/>
                    </a:ln>
                  </pic:spPr>
                </pic:pic>
              </a:graphicData>
            </a:graphic>
          </wp:inline>
        </w:drawing>
      </w:r>
    </w:p>
    <w:p w:rsidR="0013112D" w:rsidRDefault="0013112D" w:rsidP="002C4F6C">
      <w:r>
        <w:lastRenderedPageBreak/>
        <w:t>Afin de remplir correctement le formulaire, tous les champs accompagnés d’un petit astéris</w:t>
      </w:r>
      <w:r w:rsidR="002E0E6D">
        <w:t>que</w:t>
      </w:r>
      <w:r>
        <w:t xml:space="preserve"> sont obligatoires. Si un ou plusieurs des champs suivant</w:t>
      </w:r>
      <w:r w:rsidR="00E56A70">
        <w:t>s</w:t>
      </w:r>
      <w:r>
        <w:t xml:space="preserve"> ne</w:t>
      </w:r>
      <w:r w:rsidR="00023B09">
        <w:t xml:space="preserve"> </w:t>
      </w:r>
      <w:r>
        <w:t>s</w:t>
      </w:r>
      <w:r w:rsidR="00023B09">
        <w:t>on</w:t>
      </w:r>
      <w:r>
        <w:t>t pas rempli</w:t>
      </w:r>
      <w:r w:rsidR="00023B09">
        <w:t>s</w:t>
      </w:r>
      <w:r>
        <w:t>, la fiche contact ne sera pas créée. Voici les champs obligatoires :</w:t>
      </w:r>
    </w:p>
    <w:p w:rsidR="0013112D" w:rsidRDefault="0013112D" w:rsidP="0013112D">
      <w:pPr>
        <w:pStyle w:val="Paragraphedeliste"/>
        <w:numPr>
          <w:ilvl w:val="0"/>
          <w:numId w:val="1"/>
        </w:numPr>
      </w:pPr>
      <w:r>
        <w:t>Le type de contact</w:t>
      </w:r>
    </w:p>
    <w:p w:rsidR="0013112D" w:rsidRDefault="0013112D" w:rsidP="0013112D">
      <w:pPr>
        <w:pStyle w:val="Paragraphedeliste"/>
        <w:numPr>
          <w:ilvl w:val="0"/>
          <w:numId w:val="1"/>
        </w:numPr>
      </w:pPr>
      <w:r>
        <w:t>Le nom de la société</w:t>
      </w:r>
    </w:p>
    <w:p w:rsidR="0013112D" w:rsidRDefault="0013112D" w:rsidP="0013112D">
      <w:pPr>
        <w:pStyle w:val="Paragraphedeliste"/>
        <w:numPr>
          <w:ilvl w:val="0"/>
          <w:numId w:val="1"/>
        </w:numPr>
      </w:pPr>
      <w:r>
        <w:t xml:space="preserve">L’auteur de la fiche. Cette case est remplie par défaut par </w:t>
      </w:r>
      <w:r w:rsidR="00E56A70" w:rsidRPr="0016246A">
        <w:t>le nom de</w:t>
      </w:r>
      <w:r w:rsidR="00E56A70">
        <w:t xml:space="preserve"> </w:t>
      </w:r>
      <w:r>
        <w:t>l’utilisateur de la session.</w:t>
      </w:r>
    </w:p>
    <w:p w:rsidR="0013112D" w:rsidRDefault="0013112D" w:rsidP="0013112D">
      <w:pPr>
        <w:pStyle w:val="Paragraphedeliste"/>
        <w:numPr>
          <w:ilvl w:val="0"/>
          <w:numId w:val="1"/>
        </w:numPr>
      </w:pPr>
      <w:r>
        <w:t>La date. Cette case est pré-remplie par la date du jour.</w:t>
      </w:r>
    </w:p>
    <w:p w:rsidR="0013112D" w:rsidRDefault="0013112D" w:rsidP="0013112D">
      <w:pPr>
        <w:pStyle w:val="Paragraphedeliste"/>
        <w:numPr>
          <w:ilvl w:val="0"/>
          <w:numId w:val="1"/>
        </w:numPr>
      </w:pPr>
      <w:r>
        <w:t>La nature du client</w:t>
      </w:r>
    </w:p>
    <w:p w:rsidR="0013112D" w:rsidRDefault="0013112D" w:rsidP="0013112D">
      <w:pPr>
        <w:pStyle w:val="Paragraphedeliste"/>
        <w:numPr>
          <w:ilvl w:val="0"/>
          <w:numId w:val="1"/>
        </w:numPr>
      </w:pPr>
      <w:r>
        <w:t>Le nom du contact</w:t>
      </w:r>
    </w:p>
    <w:p w:rsidR="0013112D" w:rsidRDefault="0013112D" w:rsidP="0013112D">
      <w:pPr>
        <w:pStyle w:val="Paragraphedeliste"/>
        <w:numPr>
          <w:ilvl w:val="0"/>
          <w:numId w:val="1"/>
        </w:numPr>
      </w:pPr>
      <w:r>
        <w:t>La civilité du contact</w:t>
      </w:r>
    </w:p>
    <w:p w:rsidR="0013112D" w:rsidRDefault="0013112D" w:rsidP="0013112D">
      <w:pPr>
        <w:pStyle w:val="Paragraphedeliste"/>
        <w:numPr>
          <w:ilvl w:val="0"/>
          <w:numId w:val="1"/>
        </w:numPr>
      </w:pPr>
      <w:r>
        <w:t>Le numéro de téléphone du contact</w:t>
      </w:r>
    </w:p>
    <w:p w:rsidR="0013112D" w:rsidRDefault="0013112D" w:rsidP="0013112D">
      <w:pPr>
        <w:pStyle w:val="Paragraphedeliste"/>
        <w:numPr>
          <w:ilvl w:val="0"/>
          <w:numId w:val="1"/>
        </w:numPr>
      </w:pPr>
      <w:r>
        <w:t>Le type de formation (</w:t>
      </w:r>
      <w:r w:rsidRPr="0013112D">
        <w:rPr>
          <w:b/>
        </w:rPr>
        <w:t>Intra</w:t>
      </w:r>
      <w:r>
        <w:t xml:space="preserve"> ou </w:t>
      </w:r>
      <w:r w:rsidRPr="0013112D">
        <w:rPr>
          <w:b/>
        </w:rPr>
        <w:t>Inter</w:t>
      </w:r>
      <w:r>
        <w:t>)</w:t>
      </w:r>
    </w:p>
    <w:p w:rsidR="0013112D" w:rsidRDefault="0013112D" w:rsidP="0013112D">
      <w:pPr>
        <w:pStyle w:val="Paragraphedeliste"/>
        <w:numPr>
          <w:ilvl w:val="0"/>
          <w:numId w:val="1"/>
        </w:numPr>
      </w:pPr>
      <w:r>
        <w:t>Le nombre de participants à la formation</w:t>
      </w:r>
    </w:p>
    <w:p w:rsidR="00383888" w:rsidRDefault="00383888" w:rsidP="00B76EFE">
      <w:pPr>
        <w:jc w:val="both"/>
      </w:pPr>
      <w:r>
        <w:t>Cette fonctionnalité ne permet pas uniquement de créer des prospects de type « TELEPHONE »</w:t>
      </w:r>
      <w:r w:rsidR="00F06297">
        <w:t xml:space="preserve"> mais de tous les types en renseignant via le menu déroulant</w:t>
      </w:r>
      <w:r w:rsidR="0089792C">
        <w:t xml:space="preserve"> </w:t>
      </w:r>
      <w:r w:rsidR="00513A61">
        <w:t xml:space="preserve">le </w:t>
      </w:r>
      <w:r w:rsidR="00F06297">
        <w:t>« Type de contact ».</w:t>
      </w:r>
    </w:p>
    <w:p w:rsidR="00B76EFE" w:rsidRDefault="00B76EFE" w:rsidP="00383888"/>
    <w:p w:rsidR="001662F8" w:rsidRDefault="00C16D1E" w:rsidP="001662F8">
      <w:pPr>
        <w:pStyle w:val="Titre2"/>
        <w:numPr>
          <w:ilvl w:val="0"/>
          <w:numId w:val="3"/>
        </w:numPr>
      </w:pPr>
      <w:bookmarkStart w:id="7" w:name="_Toc396375632"/>
      <w:r>
        <w:t>Création d’une demande client</w:t>
      </w:r>
      <w:bookmarkEnd w:id="7"/>
    </w:p>
    <w:p w:rsidR="00D6266B" w:rsidRPr="00D6266B" w:rsidRDefault="00D6266B" w:rsidP="00D6266B"/>
    <w:p w:rsidR="000718FB" w:rsidRDefault="00B018F3" w:rsidP="00B76EFE">
      <w:pPr>
        <w:jc w:val="both"/>
      </w:pPr>
      <w:r>
        <w:t>Il s’agit ici de dem</w:t>
      </w:r>
      <w:r w:rsidRPr="00286DF1">
        <w:t>ande</w:t>
      </w:r>
      <w:r w:rsidR="00B76EFE">
        <w:t>s</w:t>
      </w:r>
      <w:r w:rsidRPr="00286DF1">
        <w:t xml:space="preserve"> </w:t>
      </w:r>
      <w:r>
        <w:t>de formation</w:t>
      </w:r>
      <w:r w:rsidR="000609A6">
        <w:t>s</w:t>
      </w:r>
      <w:r>
        <w:t xml:space="preserve"> formulée</w:t>
      </w:r>
      <w:r w:rsidR="000609A6">
        <w:t>s</w:t>
      </w:r>
      <w:r>
        <w:t xml:space="preserve"> par des clients qui appartiennent à votre portefeuille</w:t>
      </w:r>
      <w:r w:rsidR="00977B20">
        <w:t xml:space="preserve"> et </w:t>
      </w:r>
      <w:r w:rsidR="000609A6">
        <w:t>qui</w:t>
      </w:r>
      <w:ins w:id="8" w:author="apiriou" w:date="2014-07-17T14:08:00Z">
        <w:r w:rsidR="001E7212">
          <w:t xml:space="preserve"> </w:t>
        </w:r>
      </w:ins>
      <w:r w:rsidR="00977B20">
        <w:t>vous font des demandes directement</w:t>
      </w:r>
      <w:r>
        <w:t xml:space="preserve">. A titre de comparaison, cette fonctionnalité correspond à ce que vous qualifiez </w:t>
      </w:r>
      <w:r w:rsidR="00977B20">
        <w:t>dans la colonne</w:t>
      </w:r>
      <w:r>
        <w:t xml:space="preserve"> source « Client » ou « Demande client » dans vos fichiers de suivi des offres.</w:t>
      </w:r>
    </w:p>
    <w:p w:rsidR="001662F8" w:rsidRDefault="001662F8" w:rsidP="000718FB">
      <w:r>
        <w:t xml:space="preserve">Il existe </w:t>
      </w:r>
      <w:r w:rsidRPr="00286DF1">
        <w:t>4</w:t>
      </w:r>
      <w:r>
        <w:rPr>
          <w:color w:val="FF0000"/>
        </w:rPr>
        <w:t xml:space="preserve"> </w:t>
      </w:r>
      <w:r>
        <w:t>façons de créer une demande client :</w:t>
      </w:r>
    </w:p>
    <w:p w:rsidR="00C16D1E" w:rsidRDefault="001662F8" w:rsidP="001662F8">
      <w:pPr>
        <w:pStyle w:val="Paragraphedeliste"/>
        <w:numPr>
          <w:ilvl w:val="0"/>
          <w:numId w:val="6"/>
        </w:numPr>
      </w:pPr>
      <w:r>
        <w:t xml:space="preserve">En la créant de toute part. </w:t>
      </w:r>
      <w:r w:rsidR="00C16D1E">
        <w:t>Voici le formulaire à remplir afin de créer une demande client :</w:t>
      </w:r>
    </w:p>
    <w:p w:rsidR="00B018F3" w:rsidRDefault="00C16D1E" w:rsidP="00C16D1E">
      <w:r>
        <w:rPr>
          <w:noProof/>
          <w:lang w:eastAsia="fr-FR"/>
        </w:rPr>
        <w:lastRenderedPageBreak/>
        <w:drawing>
          <wp:inline distT="0" distB="0" distL="0" distR="0">
            <wp:extent cx="5875988" cy="3459708"/>
            <wp:effectExtent l="19050" t="0" r="0" b="0"/>
            <wp:docPr id="4" name="Image 4" descr="C:\Users\mquarrez\Desktop\Projet PLBSI\Documentation\formulair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quarrez\Desktop\Projet PLBSI\Documentation\formulaire_client.png"/>
                    <pic:cNvPicPr>
                      <a:picLocks noChangeAspect="1" noChangeArrowheads="1"/>
                    </pic:cNvPicPr>
                  </pic:nvPicPr>
                  <pic:blipFill>
                    <a:blip r:embed="rId10" cstate="print"/>
                    <a:srcRect/>
                    <a:stretch>
                      <a:fillRect/>
                    </a:stretch>
                  </pic:blipFill>
                  <pic:spPr bwMode="auto">
                    <a:xfrm>
                      <a:off x="0" y="0"/>
                      <a:ext cx="5884145" cy="3464511"/>
                    </a:xfrm>
                    <a:prstGeom prst="rect">
                      <a:avLst/>
                    </a:prstGeom>
                    <a:noFill/>
                    <a:ln w="9525">
                      <a:noFill/>
                      <a:miter lim="800000"/>
                      <a:headEnd/>
                      <a:tailEnd/>
                    </a:ln>
                  </pic:spPr>
                </pic:pic>
              </a:graphicData>
            </a:graphic>
          </wp:inline>
        </w:drawing>
      </w:r>
    </w:p>
    <w:p w:rsidR="00C16D1E" w:rsidRDefault="00C16D1E" w:rsidP="00B76EFE">
      <w:pPr>
        <w:jc w:val="both"/>
      </w:pPr>
      <w:r>
        <w:t>Le remplissage de ce formulaire de demande client s’effectue sur le même principe que pour une création de fiche contact. Voici les champs à remplir obligatoirement :</w:t>
      </w:r>
    </w:p>
    <w:p w:rsidR="00C16D1E" w:rsidRDefault="00C16D1E" w:rsidP="00C16D1E">
      <w:pPr>
        <w:pStyle w:val="Paragraphedeliste"/>
        <w:numPr>
          <w:ilvl w:val="0"/>
          <w:numId w:val="1"/>
        </w:numPr>
      </w:pPr>
      <w:r>
        <w:t>Le contact client qui doit suivre la syntaxe imposée :</w:t>
      </w:r>
    </w:p>
    <w:p w:rsidR="00C16D1E" w:rsidRDefault="00452427" w:rsidP="00C16D1E">
      <w:pPr>
        <w:pStyle w:val="Paragraphedeliste"/>
        <w:numPr>
          <w:ilvl w:val="1"/>
          <w:numId w:val="1"/>
        </w:numPr>
      </w:pPr>
      <w:r>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69.35pt;margin-top:.35pt;width:26.85pt;height:11.45pt;z-index:251658240" fillcolor="#9bbb59 [3206]" strokecolor="#92d050" strokeweight="3pt">
            <v:shadow on="t" type="perspective" color="#4e6128 [1606]" opacity=".5" offset="1pt" offset2="-1pt"/>
          </v:shape>
        </w:pict>
      </w:r>
      <w:r w:rsidR="00C16D1E">
        <w:t xml:space="preserve">Civilité </w:t>
      </w:r>
      <w:r w:rsidR="000718FB">
        <w:t>Prénom</w:t>
      </w:r>
      <w:r w:rsidR="00C16D1E">
        <w:t xml:space="preserve"> Nom                M Juste Leblanc</w:t>
      </w:r>
    </w:p>
    <w:p w:rsidR="00C16D1E" w:rsidRDefault="00C16D1E" w:rsidP="00C16D1E">
      <w:pPr>
        <w:pStyle w:val="Paragraphedeliste"/>
        <w:numPr>
          <w:ilvl w:val="0"/>
          <w:numId w:val="1"/>
        </w:numPr>
      </w:pPr>
      <w:r>
        <w:t xml:space="preserve">Le nom de la société </w:t>
      </w:r>
    </w:p>
    <w:p w:rsidR="00C16D1E" w:rsidRDefault="00C16D1E" w:rsidP="00C16D1E">
      <w:pPr>
        <w:pStyle w:val="Paragraphedeliste"/>
        <w:numPr>
          <w:ilvl w:val="0"/>
          <w:numId w:val="1"/>
        </w:numPr>
      </w:pPr>
      <w:r>
        <w:t>La nature du client</w:t>
      </w:r>
    </w:p>
    <w:p w:rsidR="008D6058" w:rsidRDefault="008D6058" w:rsidP="00C16D1E">
      <w:pPr>
        <w:pStyle w:val="Paragraphedeliste"/>
        <w:numPr>
          <w:ilvl w:val="0"/>
          <w:numId w:val="1"/>
        </w:numPr>
      </w:pPr>
      <w:r>
        <w:t>Le nombre de participants</w:t>
      </w:r>
    </w:p>
    <w:p w:rsidR="008D6058" w:rsidRDefault="008D6058" w:rsidP="00C16D1E">
      <w:pPr>
        <w:pStyle w:val="Paragraphedeliste"/>
        <w:numPr>
          <w:ilvl w:val="0"/>
          <w:numId w:val="1"/>
        </w:numPr>
      </w:pPr>
      <w:r>
        <w:t>Le type de formation (</w:t>
      </w:r>
      <w:r w:rsidRPr="0013112D">
        <w:rPr>
          <w:b/>
        </w:rPr>
        <w:t>Intra</w:t>
      </w:r>
      <w:r>
        <w:t xml:space="preserve"> ou </w:t>
      </w:r>
      <w:r w:rsidRPr="0013112D">
        <w:rPr>
          <w:b/>
        </w:rPr>
        <w:t>Inter</w:t>
      </w:r>
      <w:r>
        <w:t>)</w:t>
      </w:r>
    </w:p>
    <w:p w:rsidR="001662F8" w:rsidRDefault="001662F8" w:rsidP="001662F8">
      <w:pPr>
        <w:pStyle w:val="Paragraphedeliste"/>
      </w:pPr>
    </w:p>
    <w:p w:rsidR="001662F8" w:rsidRDefault="001662F8" w:rsidP="00981D2A">
      <w:pPr>
        <w:pStyle w:val="Paragraphedeliste"/>
        <w:numPr>
          <w:ilvl w:val="0"/>
          <w:numId w:val="6"/>
        </w:numPr>
        <w:jc w:val="both"/>
      </w:pPr>
      <w:r>
        <w:t>En dupliquant une demande client déjà existante</w:t>
      </w:r>
      <w:r w:rsidR="00977B20">
        <w:t xml:space="preserve"> (comme un copier/coller sous Excel, </w:t>
      </w:r>
      <w:r>
        <w:t xml:space="preserve">cf. </w:t>
      </w:r>
      <w:proofErr w:type="spellStart"/>
      <w:r w:rsidR="00A5205D">
        <w:t>III.c</w:t>
      </w:r>
      <w:proofErr w:type="spellEnd"/>
      <w:r w:rsidR="00A5205D">
        <w:t xml:space="preserve"> </w:t>
      </w:r>
      <w:r>
        <w:t xml:space="preserve">page </w:t>
      </w:r>
      <w:r w:rsidR="00A5205D">
        <w:t>8</w:t>
      </w:r>
      <w:r>
        <w:t>).</w:t>
      </w:r>
    </w:p>
    <w:p w:rsidR="00A27491" w:rsidRDefault="00A27491" w:rsidP="00981D2A">
      <w:pPr>
        <w:pStyle w:val="Paragraphedeliste"/>
        <w:numPr>
          <w:ilvl w:val="0"/>
          <w:numId w:val="6"/>
        </w:numPr>
        <w:jc w:val="both"/>
      </w:pPr>
      <w:r>
        <w:t>A partir du descriptif d’une formation donnée, en cliquant dans l’e</w:t>
      </w:r>
      <w:r w:rsidR="000A4F30">
        <w:t xml:space="preserve">ncadré </w:t>
      </w:r>
      <w:r w:rsidR="000A4F30" w:rsidRPr="000A4F30">
        <w:rPr>
          <w:color w:val="FF0000"/>
        </w:rPr>
        <w:t>R</w:t>
      </w:r>
      <w:r w:rsidRPr="000A4F30">
        <w:rPr>
          <w:color w:val="FF0000"/>
        </w:rPr>
        <w:t>ouge</w:t>
      </w:r>
      <w:r w:rsidR="00B76EFE">
        <w:t>. Cette action permettra de pré-</w:t>
      </w:r>
      <w:r>
        <w:t xml:space="preserve">remplir la formation associée à la demande client. </w:t>
      </w:r>
    </w:p>
    <w:p w:rsidR="00474E09" w:rsidRDefault="00474E09" w:rsidP="00474E09">
      <w:r>
        <w:rPr>
          <w:noProof/>
          <w:lang w:eastAsia="fr-FR"/>
        </w:rPr>
        <w:lastRenderedPageBreak/>
        <w:drawing>
          <wp:inline distT="0" distB="0" distL="0" distR="0">
            <wp:extent cx="6183858" cy="3854988"/>
            <wp:effectExtent l="19050" t="0" r="7392" b="0"/>
            <wp:docPr id="6" name="Image 3" descr="C:\Users\mquarrez\Desktop\Projet PLBSI\Documentation\demande_cli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quarrez\Desktop\Projet PLBSI\Documentation\demande_client_1.png"/>
                    <pic:cNvPicPr>
                      <a:picLocks noChangeAspect="1" noChangeArrowheads="1"/>
                    </pic:cNvPicPr>
                  </pic:nvPicPr>
                  <pic:blipFill>
                    <a:blip r:embed="rId11" cstate="print"/>
                    <a:srcRect/>
                    <a:stretch>
                      <a:fillRect/>
                    </a:stretch>
                  </pic:blipFill>
                  <pic:spPr bwMode="auto">
                    <a:xfrm>
                      <a:off x="0" y="0"/>
                      <a:ext cx="6185332" cy="3855907"/>
                    </a:xfrm>
                    <a:prstGeom prst="rect">
                      <a:avLst/>
                    </a:prstGeom>
                    <a:noFill/>
                    <a:ln w="9525">
                      <a:noFill/>
                      <a:miter lim="800000"/>
                      <a:headEnd/>
                      <a:tailEnd/>
                    </a:ln>
                  </pic:spPr>
                </pic:pic>
              </a:graphicData>
            </a:graphic>
          </wp:inline>
        </w:drawing>
      </w:r>
    </w:p>
    <w:p w:rsidR="00474E09" w:rsidRDefault="00474E09" w:rsidP="00474E09"/>
    <w:p w:rsidR="00A27491" w:rsidRDefault="00A27491" w:rsidP="002B72C7">
      <w:pPr>
        <w:pStyle w:val="Paragraphedeliste"/>
        <w:numPr>
          <w:ilvl w:val="0"/>
          <w:numId w:val="6"/>
        </w:numPr>
        <w:jc w:val="both"/>
      </w:pPr>
      <w:r>
        <w:t>En générant un devis, il est possible de cocher la case qui e</w:t>
      </w:r>
      <w:r w:rsidR="000A4F30">
        <w:t>s</w:t>
      </w:r>
      <w:r>
        <w:t>t encadré</w:t>
      </w:r>
      <w:r w:rsidR="00023B09">
        <w:t>e</w:t>
      </w:r>
      <w:r>
        <w:t xml:space="preserve"> en </w:t>
      </w:r>
      <w:r w:rsidR="000A4F30" w:rsidRPr="000A4F30">
        <w:rPr>
          <w:color w:val="FF0000"/>
        </w:rPr>
        <w:t>R</w:t>
      </w:r>
      <w:r w:rsidRPr="000A4F30">
        <w:rPr>
          <w:color w:val="FF0000"/>
        </w:rPr>
        <w:t>ouge</w:t>
      </w:r>
      <w:r>
        <w:t xml:space="preserve"> afin de créer la demande client associée.</w:t>
      </w:r>
    </w:p>
    <w:p w:rsidR="00474E09" w:rsidRDefault="00474E09" w:rsidP="00474E09">
      <w:r>
        <w:rPr>
          <w:noProof/>
          <w:lang w:eastAsia="fr-FR"/>
        </w:rPr>
        <w:drawing>
          <wp:inline distT="0" distB="0" distL="0" distR="0">
            <wp:extent cx="5752163" cy="2886502"/>
            <wp:effectExtent l="19050" t="0" r="937" b="0"/>
            <wp:docPr id="8" name="Image 4" descr="C:\Users\mquarrez\Desktop\Projet PLBSI\Documentation\demande_cli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quarrez\Desktop\Projet PLBSI\Documentation\demande_client_2.png"/>
                    <pic:cNvPicPr>
                      <a:picLocks noChangeAspect="1" noChangeArrowheads="1"/>
                    </pic:cNvPicPr>
                  </pic:nvPicPr>
                  <pic:blipFill>
                    <a:blip r:embed="rId12" cstate="print"/>
                    <a:srcRect/>
                    <a:stretch>
                      <a:fillRect/>
                    </a:stretch>
                  </pic:blipFill>
                  <pic:spPr bwMode="auto">
                    <a:xfrm>
                      <a:off x="0" y="0"/>
                      <a:ext cx="5752465" cy="2886654"/>
                    </a:xfrm>
                    <a:prstGeom prst="rect">
                      <a:avLst/>
                    </a:prstGeom>
                    <a:noFill/>
                    <a:ln w="9525">
                      <a:noFill/>
                      <a:miter lim="800000"/>
                      <a:headEnd/>
                      <a:tailEnd/>
                    </a:ln>
                  </pic:spPr>
                </pic:pic>
              </a:graphicData>
            </a:graphic>
          </wp:inline>
        </w:drawing>
      </w:r>
    </w:p>
    <w:p w:rsidR="00A27491" w:rsidRPr="00A27491" w:rsidRDefault="00A27491" w:rsidP="00A27491">
      <w:r w:rsidRPr="00A27491">
        <w:rPr>
          <w:b/>
          <w:i/>
          <w:color w:val="FF0000"/>
          <w:u w:val="single"/>
        </w:rPr>
        <w:t>Rappel </w:t>
      </w:r>
      <w:r>
        <w:t xml:space="preserve">: </w:t>
      </w:r>
      <w:r w:rsidR="00474E09">
        <w:t>Pou</w:t>
      </w:r>
      <w:r w:rsidR="000609A6">
        <w:t>r</w:t>
      </w:r>
      <w:r w:rsidR="00474E09">
        <w:t xml:space="preserve"> toutes ces opérations, la demande client créée est visible dans votre suivi des offres.</w:t>
      </w:r>
    </w:p>
    <w:p w:rsidR="00E35D80" w:rsidRDefault="00E35D80" w:rsidP="00E35D80"/>
    <w:p w:rsidR="00E35D80" w:rsidRDefault="00E35D80" w:rsidP="00E35D80">
      <w:pPr>
        <w:pStyle w:val="Titre2"/>
        <w:numPr>
          <w:ilvl w:val="0"/>
          <w:numId w:val="3"/>
        </w:numPr>
      </w:pPr>
      <w:bookmarkStart w:id="9" w:name="_Toc396375633"/>
      <w:r>
        <w:lastRenderedPageBreak/>
        <w:t>Notes</w:t>
      </w:r>
      <w:bookmarkEnd w:id="9"/>
    </w:p>
    <w:p w:rsidR="001C11AD" w:rsidRPr="001C11AD" w:rsidRDefault="001C11AD" w:rsidP="0086157C">
      <w:pPr>
        <w:jc w:val="both"/>
      </w:pPr>
    </w:p>
    <w:p w:rsidR="00E35D80" w:rsidRDefault="00E35D80" w:rsidP="0086157C">
      <w:pPr>
        <w:jc w:val="both"/>
      </w:pPr>
      <w:r>
        <w:t xml:space="preserve">Dans ces deux formulaires de création, certains remplissages de champs sont particuliers. Lors du </w:t>
      </w:r>
      <w:r w:rsidR="00B018F3">
        <w:t>choix</w:t>
      </w:r>
      <w:r>
        <w:t xml:space="preserve"> de la référence</w:t>
      </w:r>
      <w:r w:rsidR="00553A18">
        <w:t xml:space="preserve"> en</w:t>
      </w:r>
      <w:r>
        <w:t xml:space="preserve"> cours, le prix de celle-ci est automatiquement renseigné en vert et à droite. Le montant est rafraichit à chaque fois que l’on sélectionne une référence formation différente.</w:t>
      </w:r>
    </w:p>
    <w:p w:rsidR="00E35D80" w:rsidRDefault="00E35D80" w:rsidP="0086157C">
      <w:pPr>
        <w:jc w:val="both"/>
      </w:pPr>
      <w:r>
        <w:t xml:space="preserve">Pour le type de formation, si le type est Intra, vous aurez la possibilité de renseigner </w:t>
      </w:r>
      <w:r w:rsidR="00FB36E2">
        <w:t>où aura</w:t>
      </w:r>
      <w:r>
        <w:t xml:space="preserve"> lieu</w:t>
      </w:r>
      <w:r w:rsidR="00FB36E2">
        <w:t xml:space="preserve"> la demande d’Intra</w:t>
      </w:r>
      <w:r>
        <w:t xml:space="preserve">, c’est-à-dire, chez </w:t>
      </w:r>
      <w:r w:rsidR="00FB36E2">
        <w:t>PLB</w:t>
      </w:r>
      <w:r>
        <w:t xml:space="preserve"> ou chez le client.</w:t>
      </w:r>
    </w:p>
    <w:p w:rsidR="00CA1AF7" w:rsidRDefault="00CA1AF7" w:rsidP="0086157C">
      <w:pPr>
        <w:jc w:val="both"/>
        <w:rPr>
          <w:u w:val="single"/>
        </w:rPr>
      </w:pPr>
      <w:r w:rsidRPr="00B338D0">
        <w:rPr>
          <w:u w:val="single"/>
        </w:rPr>
        <w:t xml:space="preserve">Il est important de préciser que plus les </w:t>
      </w:r>
      <w:proofErr w:type="gramStart"/>
      <w:r w:rsidRPr="00B338D0">
        <w:rPr>
          <w:u w:val="single"/>
        </w:rPr>
        <w:t>formulaires seront</w:t>
      </w:r>
      <w:proofErr w:type="gramEnd"/>
      <w:r w:rsidRPr="00B338D0">
        <w:rPr>
          <w:u w:val="single"/>
        </w:rPr>
        <w:t xml:space="preserve"> correctement remplis et plus les données seront pertinentes. Ceci nous permettra de gagner du temps et de ne plus chercher des informations qui auraient déjà pu être renseignées.</w:t>
      </w:r>
    </w:p>
    <w:p w:rsidR="00553A18" w:rsidRDefault="00B338D0" w:rsidP="0086157C">
      <w:pPr>
        <w:jc w:val="both"/>
      </w:pPr>
      <w:r>
        <w:t>Une fois les formulaires remplis, ils sont enregistrés. Il est possible d’accéder à l’ensemble de ces informations</w:t>
      </w:r>
      <w:r w:rsidR="00941D26">
        <w:t xml:space="preserve"> dans le « Suivi des offres ».</w:t>
      </w:r>
    </w:p>
    <w:p w:rsidR="00553A18" w:rsidRDefault="00553A18" w:rsidP="00B76EFE">
      <w:pPr>
        <w:jc w:val="both"/>
      </w:pPr>
    </w:p>
    <w:p w:rsidR="0089792C" w:rsidRDefault="0089792C" w:rsidP="0089792C">
      <w:pPr>
        <w:pStyle w:val="Titre1"/>
        <w:numPr>
          <w:ilvl w:val="0"/>
          <w:numId w:val="2"/>
        </w:numPr>
      </w:pPr>
      <w:bookmarkStart w:id="10" w:name="_Toc396375634"/>
      <w:r>
        <w:t>Le suivi des offres</w:t>
      </w:r>
      <w:bookmarkEnd w:id="10"/>
    </w:p>
    <w:p w:rsidR="00333508" w:rsidRDefault="00333508" w:rsidP="00333508">
      <w:pPr>
        <w:pStyle w:val="Titre2"/>
        <w:numPr>
          <w:ilvl w:val="0"/>
          <w:numId w:val="4"/>
        </w:numPr>
      </w:pPr>
      <w:bookmarkStart w:id="11" w:name="_Toc396375635"/>
      <w:r>
        <w:t>Explication et avantages</w:t>
      </w:r>
      <w:bookmarkEnd w:id="11"/>
    </w:p>
    <w:p w:rsidR="000609A6" w:rsidRPr="000609A6" w:rsidRDefault="000609A6" w:rsidP="000609A6"/>
    <w:p w:rsidR="0089792C" w:rsidRDefault="0089792C" w:rsidP="00D81F24">
      <w:pPr>
        <w:jc w:val="both"/>
      </w:pPr>
      <w:r>
        <w:t xml:space="preserve">Le </w:t>
      </w:r>
      <w:r w:rsidR="000609A6">
        <w:t xml:space="preserve">suivi </w:t>
      </w:r>
      <w:r>
        <w:t>des offres permet à un commercial d’avoir à la fois une vue d’ensemble et une vue détaillé</w:t>
      </w:r>
      <w:r w:rsidR="000609A6">
        <w:t>e</w:t>
      </w:r>
      <w:r>
        <w:t xml:space="preserve"> de tou</w:t>
      </w:r>
      <w:r w:rsidR="00D6266B">
        <w:t>tes</w:t>
      </w:r>
      <w:r>
        <w:t xml:space="preserve"> les </w:t>
      </w:r>
      <w:r w:rsidR="00D6266B">
        <w:t>affaires</w:t>
      </w:r>
      <w:r>
        <w:t xml:space="preserve"> qui lui ont été attribué</w:t>
      </w:r>
      <w:r w:rsidR="00553A18">
        <w:t>e</w:t>
      </w:r>
      <w:r>
        <w:t xml:space="preserve">s. Le </w:t>
      </w:r>
      <w:r w:rsidR="000609A6">
        <w:t>suivi</w:t>
      </w:r>
      <w:r>
        <w:t xml:space="preserve"> des offres </w:t>
      </w:r>
      <w:r w:rsidR="00023B09">
        <w:t>a</w:t>
      </w:r>
      <w:r>
        <w:t xml:space="preserve"> exactement le même rôle que le fichier Excel </w:t>
      </w:r>
      <w:r w:rsidR="00A135E5">
        <w:t xml:space="preserve">de </w:t>
      </w:r>
      <w:r w:rsidR="000609A6">
        <w:t>suivi</w:t>
      </w:r>
      <w:r w:rsidR="00A135E5">
        <w:t xml:space="preserve"> des offres </w:t>
      </w:r>
      <w:r w:rsidR="007A70EF">
        <w:t>mais</w:t>
      </w:r>
      <w:r w:rsidR="00A135E5">
        <w:t xml:space="preserve"> est plus complet et plus pratique. En effet, il y a davantage d’inf</w:t>
      </w:r>
      <w:r w:rsidR="000609A6">
        <w:t>ormations et la présentation de l’application</w:t>
      </w:r>
      <w:r w:rsidR="00A135E5">
        <w:t xml:space="preserve"> est </w:t>
      </w:r>
      <w:r w:rsidR="00D6266B">
        <w:t>plus</w:t>
      </w:r>
      <w:r w:rsidR="00A135E5">
        <w:t xml:space="preserve"> </w:t>
      </w:r>
      <w:r w:rsidR="00847BA5">
        <w:t>agréable</w:t>
      </w:r>
      <w:r w:rsidR="00A135E5">
        <w:t>.</w:t>
      </w:r>
    </w:p>
    <w:p w:rsidR="00847BA5" w:rsidRDefault="00847BA5" w:rsidP="00D81F24">
      <w:pPr>
        <w:jc w:val="both"/>
      </w:pPr>
      <w:r>
        <w:t xml:space="preserve">De plus, le </w:t>
      </w:r>
      <w:r w:rsidR="000609A6">
        <w:t>suivi</w:t>
      </w:r>
      <w:r>
        <w:t xml:space="preserve"> des offres permet un meilleur </w:t>
      </w:r>
      <w:r w:rsidR="000609A6">
        <w:t>suivi</w:t>
      </w:r>
      <w:r>
        <w:t xml:space="preserve"> et facilite donc l’aboutissement des négociations avec le client.</w:t>
      </w:r>
    </w:p>
    <w:p w:rsidR="00D81F24" w:rsidRDefault="00D81F24" w:rsidP="00D81F24">
      <w:pPr>
        <w:jc w:val="both"/>
      </w:pPr>
    </w:p>
    <w:p w:rsidR="0089792C" w:rsidRDefault="00333508" w:rsidP="00333508">
      <w:pPr>
        <w:pStyle w:val="Titre2"/>
        <w:numPr>
          <w:ilvl w:val="0"/>
          <w:numId w:val="4"/>
        </w:numPr>
      </w:pPr>
      <w:bookmarkStart w:id="12" w:name="_Toc396375636"/>
      <w:r>
        <w:t>Fonctionnalités</w:t>
      </w:r>
      <w:bookmarkEnd w:id="12"/>
    </w:p>
    <w:p w:rsidR="000609A6" w:rsidRPr="000609A6" w:rsidRDefault="000609A6" w:rsidP="000609A6"/>
    <w:p w:rsidR="00480058" w:rsidRDefault="00333508" w:rsidP="00333508">
      <w:r>
        <w:t>Voici un aperçu d’une vue qu’aura un commercial s’il consulte son suivi des offres :</w:t>
      </w:r>
    </w:p>
    <w:p w:rsidR="00333508" w:rsidRDefault="00333508" w:rsidP="00333508">
      <w:r>
        <w:rPr>
          <w:noProof/>
          <w:lang w:eastAsia="fr-FR"/>
        </w:rPr>
        <w:lastRenderedPageBreak/>
        <w:drawing>
          <wp:inline distT="0" distB="0" distL="0" distR="0">
            <wp:extent cx="6177034" cy="3240123"/>
            <wp:effectExtent l="19050" t="0" r="0" b="0"/>
            <wp:docPr id="5" name="Image 5" descr="C:\Users\mquarrez\Desktop\Projet PLBSI\Documentation\suivi_des_off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quarrez\Desktop\Projet PLBSI\Documentation\suivi_des_offres.png"/>
                    <pic:cNvPicPr>
                      <a:picLocks noChangeAspect="1" noChangeArrowheads="1"/>
                    </pic:cNvPicPr>
                  </pic:nvPicPr>
                  <pic:blipFill>
                    <a:blip r:embed="rId13" cstate="print"/>
                    <a:srcRect/>
                    <a:stretch>
                      <a:fillRect/>
                    </a:stretch>
                  </pic:blipFill>
                  <pic:spPr bwMode="auto">
                    <a:xfrm>
                      <a:off x="0" y="0"/>
                      <a:ext cx="6179038" cy="3241174"/>
                    </a:xfrm>
                    <a:prstGeom prst="rect">
                      <a:avLst/>
                    </a:prstGeom>
                    <a:noFill/>
                    <a:ln w="9525">
                      <a:noFill/>
                      <a:miter lim="800000"/>
                      <a:headEnd/>
                      <a:tailEnd/>
                    </a:ln>
                  </pic:spPr>
                </pic:pic>
              </a:graphicData>
            </a:graphic>
          </wp:inline>
        </w:drawing>
      </w:r>
    </w:p>
    <w:p w:rsidR="00411A1F" w:rsidRDefault="00411A1F" w:rsidP="002C6238">
      <w:pPr>
        <w:pStyle w:val="Paragraphedeliste"/>
        <w:numPr>
          <w:ilvl w:val="0"/>
          <w:numId w:val="5"/>
        </w:numPr>
      </w:pPr>
      <w:r>
        <w:t xml:space="preserve">Dans l’encadré </w:t>
      </w:r>
      <w:r w:rsidRPr="002C6238">
        <w:rPr>
          <w:color w:val="FFC000"/>
        </w:rPr>
        <w:t xml:space="preserve">Jaune </w:t>
      </w:r>
      <w:r>
        <w:t>se trouve les filtres qui perm</w:t>
      </w:r>
      <w:r w:rsidR="00977B20">
        <w:t>ettent d’affiner la recherch</w:t>
      </w:r>
      <w:r w:rsidR="000609A6">
        <w:t>e</w:t>
      </w:r>
      <w:r>
        <w:t> :</w:t>
      </w:r>
    </w:p>
    <w:p w:rsidR="00411A1F" w:rsidRDefault="00411A1F" w:rsidP="000609A6">
      <w:pPr>
        <w:pStyle w:val="Paragraphedeliste"/>
        <w:numPr>
          <w:ilvl w:val="0"/>
          <w:numId w:val="1"/>
        </w:numPr>
        <w:ind w:left="1068"/>
      </w:pPr>
      <w:r>
        <w:t>Le type de contact du prospect</w:t>
      </w:r>
    </w:p>
    <w:p w:rsidR="00411A1F" w:rsidRDefault="00411A1F" w:rsidP="000609A6">
      <w:pPr>
        <w:pStyle w:val="Paragraphedeliste"/>
        <w:numPr>
          <w:ilvl w:val="0"/>
          <w:numId w:val="1"/>
        </w:numPr>
        <w:ind w:left="1068"/>
      </w:pPr>
      <w:r>
        <w:t>Le Statut du prospect :</w:t>
      </w:r>
    </w:p>
    <w:p w:rsidR="00411A1F" w:rsidRDefault="00411A1F" w:rsidP="00D81F24">
      <w:pPr>
        <w:pStyle w:val="Paragraphedeliste"/>
        <w:numPr>
          <w:ilvl w:val="1"/>
          <w:numId w:val="1"/>
        </w:numPr>
        <w:ind w:left="1788"/>
        <w:jc w:val="both"/>
      </w:pPr>
      <w:r>
        <w:t>Non affecté (Le prospect n’a pas encore de commercial associé)</w:t>
      </w:r>
      <w:r w:rsidR="000A3275">
        <w:t xml:space="preserve">. Ce statut ne concerne pas les commerciaux mais uniquement le </w:t>
      </w:r>
      <w:proofErr w:type="spellStart"/>
      <w:r w:rsidR="000A3275">
        <w:t>Dispatch</w:t>
      </w:r>
      <w:proofErr w:type="spellEnd"/>
      <w:r w:rsidR="000A3275">
        <w:t>.</w:t>
      </w:r>
    </w:p>
    <w:p w:rsidR="00411A1F" w:rsidRDefault="00411A1F" w:rsidP="000609A6">
      <w:pPr>
        <w:pStyle w:val="Paragraphedeliste"/>
        <w:numPr>
          <w:ilvl w:val="1"/>
          <w:numId w:val="1"/>
        </w:numPr>
        <w:ind w:left="1788"/>
      </w:pPr>
      <w:r>
        <w:t>En attente (Le commercial n’a pas encore traité le prospect)</w:t>
      </w:r>
    </w:p>
    <w:p w:rsidR="00411A1F" w:rsidRDefault="00411A1F" w:rsidP="000609A6">
      <w:pPr>
        <w:pStyle w:val="Paragraphedeliste"/>
        <w:numPr>
          <w:ilvl w:val="1"/>
          <w:numId w:val="1"/>
        </w:numPr>
        <w:ind w:left="1788"/>
      </w:pPr>
      <w:r>
        <w:t>En cours (Le commercial est en</w:t>
      </w:r>
      <w:r w:rsidR="00023B09">
        <w:t xml:space="preserve"> </w:t>
      </w:r>
      <w:r>
        <w:t>train de trait</w:t>
      </w:r>
      <w:r w:rsidR="00023B09">
        <w:t>er</w:t>
      </w:r>
      <w:r>
        <w:t xml:space="preserve"> le prospect)</w:t>
      </w:r>
    </w:p>
    <w:p w:rsidR="00411A1F" w:rsidRDefault="00411A1F" w:rsidP="000609A6">
      <w:pPr>
        <w:pStyle w:val="Paragraphedeliste"/>
        <w:numPr>
          <w:ilvl w:val="1"/>
          <w:numId w:val="1"/>
        </w:numPr>
        <w:ind w:left="1788"/>
      </w:pPr>
      <w:r>
        <w:t xml:space="preserve">Gagné </w:t>
      </w:r>
    </w:p>
    <w:p w:rsidR="00411A1F" w:rsidRDefault="00411A1F" w:rsidP="000609A6">
      <w:pPr>
        <w:pStyle w:val="Paragraphedeliste"/>
        <w:numPr>
          <w:ilvl w:val="1"/>
          <w:numId w:val="1"/>
        </w:numPr>
        <w:ind w:left="1788"/>
      </w:pPr>
      <w:r>
        <w:t>Perdu</w:t>
      </w:r>
    </w:p>
    <w:p w:rsidR="00411A1F" w:rsidRDefault="00411A1F" w:rsidP="000609A6">
      <w:pPr>
        <w:pStyle w:val="Paragraphedeliste"/>
        <w:numPr>
          <w:ilvl w:val="1"/>
          <w:numId w:val="1"/>
        </w:numPr>
        <w:ind w:left="1788"/>
      </w:pPr>
      <w:r>
        <w:t>Abandon</w:t>
      </w:r>
    </w:p>
    <w:p w:rsidR="00411A1F" w:rsidRDefault="00411A1F" w:rsidP="000609A6">
      <w:pPr>
        <w:pStyle w:val="Paragraphedeliste"/>
        <w:numPr>
          <w:ilvl w:val="0"/>
          <w:numId w:val="1"/>
        </w:numPr>
        <w:ind w:left="1068"/>
      </w:pPr>
      <w:r>
        <w:t>La référence de la formation associée au prospect</w:t>
      </w:r>
    </w:p>
    <w:p w:rsidR="00411A1F" w:rsidRDefault="00411A1F" w:rsidP="00D81F24">
      <w:pPr>
        <w:pStyle w:val="Paragraphedeliste"/>
        <w:numPr>
          <w:ilvl w:val="0"/>
          <w:numId w:val="1"/>
        </w:numPr>
        <w:ind w:left="1068"/>
        <w:jc w:val="both"/>
      </w:pPr>
      <w:r>
        <w:t>Afficher les prospects qui ont un statut « Gagné », « Perdu » et « Abandon ». Ce filtre a été réalisé afin d’éviter de surcharger le suivi des offres.</w:t>
      </w:r>
    </w:p>
    <w:p w:rsidR="001C11AD" w:rsidRDefault="001C11AD" w:rsidP="000609A6">
      <w:pPr>
        <w:pStyle w:val="Paragraphedeliste"/>
        <w:numPr>
          <w:ilvl w:val="0"/>
          <w:numId w:val="1"/>
        </w:numPr>
        <w:ind w:left="1068"/>
      </w:pPr>
      <w:r>
        <w:t>Affichage initial permet de remettre la liste</w:t>
      </w:r>
      <w:r w:rsidR="00023B09">
        <w:t>,</w:t>
      </w:r>
      <w:r>
        <w:t xml:space="preserve"> des résultats initia</w:t>
      </w:r>
      <w:r w:rsidR="00023B09">
        <w:t>ux</w:t>
      </w:r>
      <w:r>
        <w:t>.</w:t>
      </w:r>
    </w:p>
    <w:p w:rsidR="000A3275" w:rsidRDefault="000A3275" w:rsidP="007249FE">
      <w:pPr>
        <w:ind w:left="1056"/>
        <w:jc w:val="both"/>
      </w:pPr>
      <w:r>
        <w:t xml:space="preserve">Il n’y a pas de champ de recherche libre mais il est tout de même possible de faire une recherche en appuyant simultanément sur </w:t>
      </w:r>
      <w:r w:rsidRPr="00977B20">
        <w:rPr>
          <w:b/>
        </w:rPr>
        <w:t>« CTRL» + « F».</w:t>
      </w:r>
    </w:p>
    <w:p w:rsidR="00411A1F" w:rsidRDefault="00411A1F" w:rsidP="007249FE">
      <w:pPr>
        <w:pStyle w:val="Paragraphedeliste"/>
        <w:numPr>
          <w:ilvl w:val="0"/>
          <w:numId w:val="5"/>
        </w:numPr>
        <w:jc w:val="both"/>
      </w:pPr>
      <w:r>
        <w:t xml:space="preserve">Dans l’encadré </w:t>
      </w:r>
      <w:r w:rsidRPr="002C6238">
        <w:rPr>
          <w:color w:val="0070C0"/>
        </w:rPr>
        <w:t xml:space="preserve">Bleu </w:t>
      </w:r>
      <w:r>
        <w:t xml:space="preserve"> se trouve </w:t>
      </w:r>
      <w:r w:rsidR="00D6266B">
        <w:t>les résultats de la recherche d’offre</w:t>
      </w:r>
      <w:r>
        <w:t xml:space="preserve">. Par souci de concordance, les informations </w:t>
      </w:r>
      <w:r w:rsidR="002C6238">
        <w:t>du tableau</w:t>
      </w:r>
      <w:r>
        <w:t xml:space="preserve"> de résultat s</w:t>
      </w:r>
      <w:r w:rsidR="00023B09">
        <w:t>on</w:t>
      </w:r>
      <w:r>
        <w:t>t le</w:t>
      </w:r>
      <w:r w:rsidR="00023B09">
        <w:t>s</w:t>
      </w:r>
      <w:r>
        <w:t xml:space="preserve"> même</w:t>
      </w:r>
      <w:r w:rsidR="00023B09">
        <w:t>s</w:t>
      </w:r>
      <w:r>
        <w:t xml:space="preserve"> que celui du tableau Excel de suivi des offres.</w:t>
      </w:r>
    </w:p>
    <w:p w:rsidR="00CB6011" w:rsidRDefault="002C6238" w:rsidP="007249FE">
      <w:pPr>
        <w:pStyle w:val="Paragraphedeliste"/>
        <w:jc w:val="both"/>
      </w:pPr>
      <w:r>
        <w:t>Par défaut, le suivi des offres affiche tous les prospects qui sont associé</w:t>
      </w:r>
      <w:r w:rsidR="00023B09">
        <w:t>s</w:t>
      </w:r>
      <w:r>
        <w:t xml:space="preserve"> au commercial connecté, du plus récent au plus ancien à l’exception des prospects dont le statut est «</w:t>
      </w:r>
      <w:r w:rsidR="00023B09">
        <w:t xml:space="preserve"> </w:t>
      </w:r>
      <w:r>
        <w:t>Gagné</w:t>
      </w:r>
      <w:r w:rsidR="00023B09">
        <w:t xml:space="preserve"> </w:t>
      </w:r>
      <w:r>
        <w:t>», «</w:t>
      </w:r>
      <w:r w:rsidR="00023B09">
        <w:t xml:space="preserve"> </w:t>
      </w:r>
      <w:r>
        <w:t>Perdu</w:t>
      </w:r>
      <w:r w:rsidR="00023B09">
        <w:t xml:space="preserve"> </w:t>
      </w:r>
      <w:r>
        <w:t>» ou «</w:t>
      </w:r>
      <w:r w:rsidR="00023B09">
        <w:t xml:space="preserve"> </w:t>
      </w:r>
      <w:r>
        <w:t>Abandon</w:t>
      </w:r>
      <w:r w:rsidR="00023B09">
        <w:t xml:space="preserve"> </w:t>
      </w:r>
      <w:r>
        <w:t>».</w:t>
      </w:r>
      <w:r w:rsidR="00D6266B">
        <w:t xml:space="preserve"> </w:t>
      </w:r>
    </w:p>
    <w:p w:rsidR="002C6238" w:rsidRDefault="00D6266B" w:rsidP="007249FE">
      <w:pPr>
        <w:pStyle w:val="Paragraphedeliste"/>
        <w:jc w:val="both"/>
      </w:pPr>
      <w:r>
        <w:t>Il est possible pour un commercial d’afficher l’ensemble des affaires qu’il a traité en cochant la case « Afficher aussi les prospects Gagné / Perdu / Abandon »</w:t>
      </w:r>
      <w:r w:rsidR="00CB6011">
        <w:t>.</w:t>
      </w:r>
    </w:p>
    <w:p w:rsidR="00D6266B" w:rsidRDefault="00D6266B" w:rsidP="002C6238">
      <w:pPr>
        <w:pStyle w:val="Paragraphedeliste"/>
      </w:pPr>
    </w:p>
    <w:p w:rsidR="002C6238" w:rsidRDefault="002C6238" w:rsidP="0086157C">
      <w:pPr>
        <w:pStyle w:val="Paragraphedeliste"/>
        <w:jc w:val="both"/>
      </w:pPr>
      <w:r>
        <w:lastRenderedPageBreak/>
        <w:t>Afin de faciliter certain</w:t>
      </w:r>
      <w:r w:rsidR="007249FE">
        <w:t>s</w:t>
      </w:r>
      <w:r>
        <w:t xml:space="preserve"> type</w:t>
      </w:r>
      <w:r w:rsidR="007249FE">
        <w:t>s</w:t>
      </w:r>
      <w:r>
        <w:t xml:space="preserve"> de recherche, il est possible de trier certaines informations en cliquant sur l’intitulé de la colonne, par exemple : </w:t>
      </w:r>
      <w:r w:rsidRPr="00B06229">
        <w:rPr>
          <w:color w:val="17365D" w:themeColor="text2" w:themeShade="BF"/>
          <w:u w:val="single"/>
        </w:rPr>
        <w:t>Code Cours</w:t>
      </w:r>
      <w:r w:rsidR="000A3275">
        <w:t xml:space="preserve">, </w:t>
      </w:r>
      <w:r w:rsidR="000A3275" w:rsidRPr="00B06229">
        <w:rPr>
          <w:color w:val="17365D" w:themeColor="text2" w:themeShade="BF"/>
          <w:u w:val="single"/>
        </w:rPr>
        <w:t>Nom de la société</w:t>
      </w:r>
      <w:r>
        <w:t>.</w:t>
      </w:r>
    </w:p>
    <w:p w:rsidR="00D6266B" w:rsidRDefault="00D6266B" w:rsidP="0086157C">
      <w:pPr>
        <w:pStyle w:val="Paragraphedeliste"/>
        <w:jc w:val="both"/>
      </w:pPr>
    </w:p>
    <w:p w:rsidR="00B06229" w:rsidRDefault="00B06229" w:rsidP="0086157C">
      <w:pPr>
        <w:pStyle w:val="Paragraphedeliste"/>
        <w:jc w:val="both"/>
      </w:pPr>
      <w:r>
        <w:t>De plus, les codes cours ou références de formation sont cliquables et permettent une redirection vers le descriptif de la formation comme lors d’un clic sur le libellé d’une formation dans l’onglet «Formation ».</w:t>
      </w:r>
    </w:p>
    <w:p w:rsidR="00224E7E" w:rsidRDefault="00224E7E" w:rsidP="0086157C">
      <w:pPr>
        <w:pStyle w:val="Paragraphedeliste"/>
        <w:jc w:val="both"/>
      </w:pPr>
    </w:p>
    <w:p w:rsidR="00224E7E" w:rsidRDefault="00224E7E" w:rsidP="0086157C">
      <w:pPr>
        <w:pStyle w:val="Paragraphedeliste"/>
        <w:numPr>
          <w:ilvl w:val="0"/>
          <w:numId w:val="5"/>
        </w:numPr>
        <w:jc w:val="both"/>
      </w:pPr>
      <w:r>
        <w:t xml:space="preserve">Dans l’encadré </w:t>
      </w:r>
      <w:r w:rsidRPr="00224E7E">
        <w:rPr>
          <w:color w:val="00B050"/>
        </w:rPr>
        <w:t>Vert</w:t>
      </w:r>
      <w:r>
        <w:rPr>
          <w:color w:val="92D050"/>
        </w:rPr>
        <w:t xml:space="preserve"> </w:t>
      </w:r>
      <w:r w:rsidRPr="00224E7E">
        <w:t>se trouve la fonctionnalité d</w:t>
      </w:r>
      <w:r>
        <w:t>’export Excel, qui exporte les résultats obtenus.</w:t>
      </w:r>
    </w:p>
    <w:p w:rsidR="00224E7E" w:rsidRDefault="00224E7E" w:rsidP="00224E7E"/>
    <w:p w:rsidR="00224E7E" w:rsidRDefault="001C11AD" w:rsidP="00224E7E">
      <w:pPr>
        <w:pStyle w:val="Titre2"/>
        <w:numPr>
          <w:ilvl w:val="0"/>
          <w:numId w:val="4"/>
        </w:numPr>
      </w:pPr>
      <w:bookmarkStart w:id="13" w:name="_Toc396375637"/>
      <w:r>
        <w:t>Action sur un prospect</w:t>
      </w:r>
      <w:bookmarkEnd w:id="13"/>
    </w:p>
    <w:p w:rsidR="001C11AD" w:rsidRPr="001C11AD" w:rsidRDefault="001C11AD" w:rsidP="001C11AD"/>
    <w:p w:rsidR="001C11AD" w:rsidRPr="001C11AD" w:rsidRDefault="00FA7B5B" w:rsidP="001C11AD">
      <w:r>
        <w:rPr>
          <w:noProof/>
          <w:lang w:eastAsia="fr-FR"/>
        </w:rPr>
        <w:drawing>
          <wp:inline distT="0" distB="0" distL="0" distR="0">
            <wp:extent cx="5752465" cy="2838450"/>
            <wp:effectExtent l="19050" t="0" r="635" b="0"/>
            <wp:docPr id="7" name="Image 7" descr="C:\Users\mquarrez\Desktop\Projet PLBSI\Documentation\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quarrez\Desktop\Projet PLBSI\Documentation\action.png"/>
                    <pic:cNvPicPr>
                      <a:picLocks noChangeAspect="1" noChangeArrowheads="1"/>
                    </pic:cNvPicPr>
                  </pic:nvPicPr>
                  <pic:blipFill>
                    <a:blip r:embed="rId14" cstate="print"/>
                    <a:srcRect/>
                    <a:stretch>
                      <a:fillRect/>
                    </a:stretch>
                  </pic:blipFill>
                  <pic:spPr bwMode="auto">
                    <a:xfrm>
                      <a:off x="0" y="0"/>
                      <a:ext cx="5752465" cy="2838450"/>
                    </a:xfrm>
                    <a:prstGeom prst="rect">
                      <a:avLst/>
                    </a:prstGeom>
                    <a:noFill/>
                    <a:ln w="9525">
                      <a:noFill/>
                      <a:miter lim="800000"/>
                      <a:headEnd/>
                      <a:tailEnd/>
                    </a:ln>
                  </pic:spPr>
                </pic:pic>
              </a:graphicData>
            </a:graphic>
          </wp:inline>
        </w:drawing>
      </w:r>
    </w:p>
    <w:p w:rsidR="001C11AD" w:rsidRDefault="00105889" w:rsidP="007249FE">
      <w:pPr>
        <w:jc w:val="both"/>
      </w:pPr>
      <w:r>
        <w:t xml:space="preserve">Ici il est </w:t>
      </w:r>
      <w:r w:rsidR="00F33D2A">
        <w:t xml:space="preserve">possible d’accéder au détail d’une offre </w:t>
      </w:r>
      <w:r>
        <w:t>en cliquant sur le bo</w:t>
      </w:r>
      <w:r w:rsidR="0078706B">
        <w:t>uton «Détails » qui fera apparaî</w:t>
      </w:r>
      <w:r>
        <w:t>tre une pop up contenant l’ensemble des informations.</w:t>
      </w:r>
    </w:p>
    <w:p w:rsidR="00105889" w:rsidRDefault="00105889" w:rsidP="007249FE">
      <w:pPr>
        <w:jc w:val="both"/>
      </w:pPr>
      <w:r>
        <w:t xml:space="preserve">L’autre action possible pour un commercial est la duplication de demande client. Cette action peut uniquement être appliquée aux </w:t>
      </w:r>
      <w:r w:rsidR="00F87B0F">
        <w:t>offres</w:t>
      </w:r>
      <w:r>
        <w:t xml:space="preserve"> de type « Demande client » et permet de rediriger l’utilisateur vers le formulaire de création de demande client déjà pré-rempli avec toutes les informations d</w:t>
      </w:r>
      <w:r w:rsidR="00F87B0F">
        <w:t>e</w:t>
      </w:r>
      <w:r>
        <w:t xml:space="preserve"> </w:t>
      </w:r>
      <w:r w:rsidR="00F87B0F">
        <w:t>l’offre</w:t>
      </w:r>
      <w:r>
        <w:t xml:space="preserve"> dupliqué.</w:t>
      </w:r>
    </w:p>
    <w:p w:rsidR="004321BD" w:rsidRDefault="004321BD" w:rsidP="001C11AD"/>
    <w:p w:rsidR="00105889" w:rsidRDefault="00105889" w:rsidP="00105889">
      <w:pPr>
        <w:pStyle w:val="Titre2"/>
        <w:numPr>
          <w:ilvl w:val="0"/>
          <w:numId w:val="4"/>
        </w:numPr>
      </w:pPr>
      <w:bookmarkStart w:id="14" w:name="_Toc396375638"/>
      <w:r>
        <w:t>Détails d’un prospect</w:t>
      </w:r>
      <w:bookmarkEnd w:id="14"/>
    </w:p>
    <w:p w:rsidR="00F6605E" w:rsidRPr="00F6605E" w:rsidRDefault="00F6605E" w:rsidP="00F6605E"/>
    <w:p w:rsidR="00105889" w:rsidRPr="00105889" w:rsidRDefault="00F6605E" w:rsidP="00105889">
      <w:r>
        <w:t xml:space="preserve">Il existe deux types de pop up </w:t>
      </w:r>
      <w:r w:rsidR="00F33D2A">
        <w:t>de visualisation de détails d’une offre</w:t>
      </w:r>
      <w:r>
        <w:t>.</w:t>
      </w:r>
    </w:p>
    <w:p w:rsidR="0078706B" w:rsidRDefault="0078706B">
      <w:r>
        <w:br w:type="page"/>
      </w:r>
    </w:p>
    <w:p w:rsidR="00B06229" w:rsidRDefault="00105889" w:rsidP="00105889">
      <w:r>
        <w:lastRenderedPageBreak/>
        <w:t xml:space="preserve">Voici la pop up comportant </w:t>
      </w:r>
      <w:r w:rsidR="00F6605E">
        <w:t>le détail</w:t>
      </w:r>
      <w:r w:rsidR="00F33D2A">
        <w:t xml:space="preserve"> d’une offre </w:t>
      </w:r>
      <w:r w:rsidR="00F6605E">
        <w:t xml:space="preserve">de type « Demande client » </w:t>
      </w:r>
      <w:r>
        <w:t>:</w:t>
      </w:r>
    </w:p>
    <w:p w:rsidR="0005252D" w:rsidRDefault="0005252D" w:rsidP="00105889">
      <w:r>
        <w:rPr>
          <w:noProof/>
          <w:lang w:eastAsia="fr-FR"/>
        </w:rPr>
        <w:drawing>
          <wp:inline distT="0" distB="0" distL="0" distR="0">
            <wp:extent cx="6017319" cy="3603009"/>
            <wp:effectExtent l="19050" t="0" r="2481" b="0"/>
            <wp:docPr id="11" name="Image 11" descr="C:\Users\mquarrez\Desktop\Projet PLBSI\Documentation\pop_up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quarrez\Desktop\Projet PLBSI\Documentation\pop_up_client.png"/>
                    <pic:cNvPicPr>
                      <a:picLocks noChangeAspect="1" noChangeArrowheads="1"/>
                    </pic:cNvPicPr>
                  </pic:nvPicPr>
                  <pic:blipFill>
                    <a:blip r:embed="rId15" cstate="print"/>
                    <a:srcRect/>
                    <a:stretch>
                      <a:fillRect/>
                    </a:stretch>
                  </pic:blipFill>
                  <pic:spPr bwMode="auto">
                    <a:xfrm>
                      <a:off x="0" y="0"/>
                      <a:ext cx="6017167" cy="3602918"/>
                    </a:xfrm>
                    <a:prstGeom prst="rect">
                      <a:avLst/>
                    </a:prstGeom>
                    <a:noFill/>
                    <a:ln w="9525">
                      <a:noFill/>
                      <a:miter lim="800000"/>
                      <a:headEnd/>
                      <a:tailEnd/>
                    </a:ln>
                  </pic:spPr>
                </pic:pic>
              </a:graphicData>
            </a:graphic>
          </wp:inline>
        </w:drawing>
      </w:r>
    </w:p>
    <w:p w:rsidR="00275FD9" w:rsidRDefault="00275FD9" w:rsidP="00105889"/>
    <w:p w:rsidR="00130084" w:rsidRPr="00F941D5" w:rsidRDefault="00AF09BA" w:rsidP="00715C5A">
      <w:pPr>
        <w:pStyle w:val="Paragraphedeliste"/>
        <w:numPr>
          <w:ilvl w:val="0"/>
          <w:numId w:val="5"/>
        </w:numPr>
        <w:jc w:val="both"/>
      </w:pPr>
      <w:r>
        <w:t xml:space="preserve">En cliquant dans l’encadré </w:t>
      </w:r>
      <w:r>
        <w:rPr>
          <w:color w:val="0070C0"/>
        </w:rPr>
        <w:t>Bleu</w:t>
      </w:r>
      <w:r>
        <w:rPr>
          <w:color w:val="000000" w:themeColor="text1"/>
        </w:rPr>
        <w:t>, l’utilisateur est redirigé vers une page synthéti</w:t>
      </w:r>
      <w:r w:rsidR="005D53B1">
        <w:rPr>
          <w:color w:val="000000" w:themeColor="text1"/>
        </w:rPr>
        <w:t xml:space="preserve">sant toutes les informations de l’offre </w:t>
      </w:r>
      <w:r>
        <w:rPr>
          <w:color w:val="000000" w:themeColor="text1"/>
        </w:rPr>
        <w:t>afin de les imprimer.</w:t>
      </w:r>
    </w:p>
    <w:p w:rsidR="00F941D5" w:rsidRPr="00AF09BA" w:rsidRDefault="00F941D5" w:rsidP="00715C5A">
      <w:pPr>
        <w:pStyle w:val="Paragraphedeliste"/>
        <w:jc w:val="both"/>
      </w:pPr>
    </w:p>
    <w:p w:rsidR="00AF09BA" w:rsidRPr="00F941D5" w:rsidRDefault="00AF09BA" w:rsidP="00715C5A">
      <w:pPr>
        <w:pStyle w:val="Paragraphedeliste"/>
        <w:numPr>
          <w:ilvl w:val="0"/>
          <w:numId w:val="5"/>
        </w:numPr>
        <w:jc w:val="both"/>
      </w:pPr>
      <w:r>
        <w:rPr>
          <w:color w:val="000000" w:themeColor="text1"/>
        </w:rPr>
        <w:t xml:space="preserve">En cliquant dans l’encadré </w:t>
      </w:r>
      <w:r>
        <w:rPr>
          <w:color w:val="00B050"/>
        </w:rPr>
        <w:t>Vert</w:t>
      </w:r>
      <w:r>
        <w:rPr>
          <w:color w:val="000000" w:themeColor="text1"/>
        </w:rPr>
        <w:t xml:space="preserve">, l’utilisateur générera le devis en rapport avec les informations </w:t>
      </w:r>
      <w:r w:rsidR="005D53B1">
        <w:rPr>
          <w:color w:val="000000" w:themeColor="text1"/>
        </w:rPr>
        <w:t>de l’offre</w:t>
      </w:r>
      <w:r>
        <w:rPr>
          <w:color w:val="000000" w:themeColor="text1"/>
        </w:rPr>
        <w:t>. Il est obligatoire d’avoir renseigné tous les champs nécessaires à la génération de devis</w:t>
      </w:r>
      <w:r w:rsidR="00F941D5">
        <w:rPr>
          <w:color w:val="000000" w:themeColor="text1"/>
        </w:rPr>
        <w:t>, sinon rien ne se passera.</w:t>
      </w:r>
    </w:p>
    <w:p w:rsidR="00F941D5" w:rsidRDefault="00F941D5" w:rsidP="00715C5A">
      <w:pPr>
        <w:pStyle w:val="Paragraphedeliste"/>
        <w:jc w:val="both"/>
      </w:pPr>
    </w:p>
    <w:p w:rsidR="00275FD9" w:rsidRDefault="00F941D5" w:rsidP="00715C5A">
      <w:pPr>
        <w:pStyle w:val="Paragraphedeliste"/>
        <w:numPr>
          <w:ilvl w:val="0"/>
          <w:numId w:val="5"/>
        </w:numPr>
        <w:jc w:val="both"/>
      </w:pPr>
      <w:r>
        <w:t xml:space="preserve">Dans l’encadré </w:t>
      </w:r>
      <w:r w:rsidRPr="00D6266B">
        <w:rPr>
          <w:color w:val="FFFF00"/>
        </w:rPr>
        <w:t>Jaune</w:t>
      </w:r>
      <w:r>
        <w:t xml:space="preserve">, </w:t>
      </w:r>
      <w:r w:rsidR="00275FD9">
        <w:t xml:space="preserve">se trouve deux boutons. Le bouton « Editer », qui permet de passer en mode édit et </w:t>
      </w:r>
      <w:r w:rsidR="005D53B1">
        <w:t>de modifier les informations de l’offre</w:t>
      </w:r>
      <w:r w:rsidR="00275FD9">
        <w:t>. Le bouton « Annuler » permettant de quitter la pop up.</w:t>
      </w:r>
    </w:p>
    <w:p w:rsidR="00674B60" w:rsidRDefault="00674B60" w:rsidP="00130084"/>
    <w:p w:rsidR="0078706B" w:rsidRDefault="0078706B">
      <w:r>
        <w:br w:type="page"/>
      </w:r>
    </w:p>
    <w:p w:rsidR="00AF09BA" w:rsidRDefault="00130084" w:rsidP="00130084">
      <w:r>
        <w:lastRenderedPageBreak/>
        <w:t>Voici la pop up comportant le détail d’un</w:t>
      </w:r>
      <w:r w:rsidR="008D7C1E">
        <w:t>e</w:t>
      </w:r>
      <w:r>
        <w:t xml:space="preserve"> </w:t>
      </w:r>
      <w:r w:rsidR="008D7C1E">
        <w:t>offre</w:t>
      </w:r>
      <w:r>
        <w:t xml:space="preserve"> hors « Demande Client »</w:t>
      </w:r>
      <w:r w:rsidR="008D7C1E">
        <w:t>,</w:t>
      </w:r>
      <w:r>
        <w:t xml:space="preserve"> </w:t>
      </w:r>
      <w:r w:rsidR="004321BD">
        <w:t xml:space="preserve">issu du </w:t>
      </w:r>
      <w:proofErr w:type="spellStart"/>
      <w:r w:rsidR="004321BD">
        <w:t>dispatch</w:t>
      </w:r>
      <w:proofErr w:type="spellEnd"/>
      <w:r w:rsidR="00BD672E">
        <w:t xml:space="preserve"> </w:t>
      </w:r>
      <w:r>
        <w:t>:</w:t>
      </w:r>
    </w:p>
    <w:p w:rsidR="00130084" w:rsidRDefault="00AF09BA" w:rsidP="00130084">
      <w:r>
        <w:rPr>
          <w:noProof/>
          <w:lang w:eastAsia="fr-FR"/>
        </w:rPr>
        <w:drawing>
          <wp:inline distT="0" distB="0" distL="0" distR="0">
            <wp:extent cx="5963295" cy="3132161"/>
            <wp:effectExtent l="19050" t="0" r="0" b="0"/>
            <wp:docPr id="12" name="Image 12" descr="C:\Users\mquarrez\Desktop\Projet PLBSI\Documentation\pop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quarrez\Desktop\Projet PLBSI\Documentation\pop_up.png"/>
                    <pic:cNvPicPr>
                      <a:picLocks noChangeAspect="1" noChangeArrowheads="1"/>
                    </pic:cNvPicPr>
                  </pic:nvPicPr>
                  <pic:blipFill>
                    <a:blip r:embed="rId16" cstate="print"/>
                    <a:srcRect/>
                    <a:stretch>
                      <a:fillRect/>
                    </a:stretch>
                  </pic:blipFill>
                  <pic:spPr bwMode="auto">
                    <a:xfrm>
                      <a:off x="0" y="0"/>
                      <a:ext cx="5962726" cy="3131862"/>
                    </a:xfrm>
                    <a:prstGeom prst="rect">
                      <a:avLst/>
                    </a:prstGeom>
                    <a:noFill/>
                    <a:ln w="9525">
                      <a:noFill/>
                      <a:miter lim="800000"/>
                      <a:headEnd/>
                      <a:tailEnd/>
                    </a:ln>
                  </pic:spPr>
                </pic:pic>
              </a:graphicData>
            </a:graphic>
          </wp:inline>
        </w:drawing>
      </w:r>
      <w:r w:rsidR="00130084">
        <w:t xml:space="preserve"> </w:t>
      </w:r>
    </w:p>
    <w:p w:rsidR="000A447F" w:rsidRDefault="000A447F" w:rsidP="00130084">
      <w:r>
        <w:t xml:space="preserve">Les informations ont été </w:t>
      </w:r>
      <w:r w:rsidR="007A70EF">
        <w:t>regroupées</w:t>
      </w:r>
      <w:r>
        <w:t xml:space="preserve"> par type dans 4 onglets différents afin de rendre l’affichage plus agréable.</w:t>
      </w:r>
    </w:p>
    <w:p w:rsidR="00674B60" w:rsidRDefault="00674B60" w:rsidP="00674B60"/>
    <w:p w:rsidR="00674B60" w:rsidRPr="00F941D5" w:rsidRDefault="00674B60" w:rsidP="0078706B">
      <w:pPr>
        <w:pStyle w:val="Paragraphedeliste"/>
        <w:numPr>
          <w:ilvl w:val="0"/>
          <w:numId w:val="5"/>
        </w:numPr>
        <w:jc w:val="both"/>
      </w:pPr>
      <w:r>
        <w:t xml:space="preserve">En cliquant dans l’encadré </w:t>
      </w:r>
      <w:r>
        <w:rPr>
          <w:color w:val="0070C0"/>
        </w:rPr>
        <w:t>Bleu</w:t>
      </w:r>
      <w:r>
        <w:rPr>
          <w:color w:val="000000" w:themeColor="text1"/>
        </w:rPr>
        <w:t xml:space="preserve">, l’utilisateur est redirigé vers une page synthétisant toutes les informations </w:t>
      </w:r>
      <w:r w:rsidR="008D7C1E">
        <w:rPr>
          <w:color w:val="000000" w:themeColor="text1"/>
        </w:rPr>
        <w:t>de l’offre</w:t>
      </w:r>
      <w:r>
        <w:rPr>
          <w:color w:val="000000" w:themeColor="text1"/>
        </w:rPr>
        <w:t xml:space="preserve"> afin de les imprimer.</w:t>
      </w:r>
    </w:p>
    <w:p w:rsidR="00674B60" w:rsidRDefault="00674B60" w:rsidP="0078706B">
      <w:pPr>
        <w:jc w:val="both"/>
      </w:pPr>
    </w:p>
    <w:p w:rsidR="00674B60" w:rsidRDefault="00674B60" w:rsidP="0078706B">
      <w:pPr>
        <w:pStyle w:val="Paragraphedeliste"/>
        <w:numPr>
          <w:ilvl w:val="0"/>
          <w:numId w:val="5"/>
        </w:numPr>
        <w:jc w:val="both"/>
      </w:pPr>
      <w:r>
        <w:t xml:space="preserve">Dans l’encadré </w:t>
      </w:r>
      <w:r>
        <w:rPr>
          <w:color w:val="FFFF00"/>
        </w:rPr>
        <w:t>Jaune</w:t>
      </w:r>
      <w:r>
        <w:t xml:space="preserve">, se trouve deux boutons. Le bouton « Editer », qui permet de passer en mode édit et de modifier les informations </w:t>
      </w:r>
      <w:r w:rsidR="008D7C1E">
        <w:t>de l’offre</w:t>
      </w:r>
      <w:r>
        <w:t>. Le bouton « Annuler » permettant de quitter la pop up.</w:t>
      </w:r>
    </w:p>
    <w:p w:rsidR="00DA5C56" w:rsidRDefault="00DA5C56">
      <w:pPr>
        <w:rPr>
          <w:ins w:id="15" w:author="apiriou" w:date="2014-07-17T14:13:00Z"/>
        </w:rPr>
      </w:pPr>
      <w:ins w:id="16" w:author="apiriou" w:date="2014-07-17T14:13:00Z">
        <w:r>
          <w:br w:type="page"/>
        </w:r>
      </w:ins>
    </w:p>
    <w:p w:rsidR="000609A6" w:rsidRDefault="000609A6" w:rsidP="000609A6">
      <w:pPr>
        <w:pStyle w:val="Titre1"/>
        <w:numPr>
          <w:ilvl w:val="0"/>
          <w:numId w:val="2"/>
        </w:numPr>
        <w:rPr>
          <w:u w:val="single"/>
        </w:rPr>
      </w:pPr>
      <w:bookmarkStart w:id="17" w:name="_Toc396375639"/>
      <w:r w:rsidRPr="009E66FC">
        <w:rPr>
          <w:u w:val="single"/>
        </w:rPr>
        <w:lastRenderedPageBreak/>
        <w:t>La fiche contact</w:t>
      </w:r>
      <w:bookmarkEnd w:id="17"/>
    </w:p>
    <w:p w:rsidR="009E66FC" w:rsidRPr="009E66FC" w:rsidRDefault="009E66FC" w:rsidP="009E66FC"/>
    <w:p w:rsidR="00A2763B" w:rsidRPr="009E66FC" w:rsidRDefault="00DA5C56" w:rsidP="00F95816">
      <w:pPr>
        <w:jc w:val="both"/>
        <w:rPr>
          <w:color w:val="000000" w:themeColor="text1"/>
        </w:rPr>
      </w:pPr>
      <w:r w:rsidRPr="009E66FC">
        <w:rPr>
          <w:color w:val="000000" w:themeColor="text1"/>
        </w:rPr>
        <w:t>Da</w:t>
      </w:r>
      <w:r w:rsidR="00F95816">
        <w:rPr>
          <w:color w:val="000000" w:themeColor="text1"/>
        </w:rPr>
        <w:t>ns le suivi des offres apparaî</w:t>
      </w:r>
      <w:r w:rsidR="00122836" w:rsidRPr="009E66FC">
        <w:rPr>
          <w:color w:val="000000" w:themeColor="text1"/>
        </w:rPr>
        <w:t>t</w:t>
      </w:r>
      <w:r w:rsidRPr="009E66FC">
        <w:rPr>
          <w:color w:val="000000" w:themeColor="text1"/>
        </w:rPr>
        <w:t xml:space="preserve"> par défaut l’ensemble des comptes en cours de traitement. Lorsqu’une nouvelle demande</w:t>
      </w:r>
      <w:r w:rsidR="00122836" w:rsidRPr="009E66FC">
        <w:rPr>
          <w:color w:val="000000" w:themeColor="text1"/>
        </w:rPr>
        <w:t xml:space="preserve"> vous est adressée, vous recevez un mail de PLB</w:t>
      </w:r>
      <w:r w:rsidR="000609A6" w:rsidRPr="009E66FC">
        <w:rPr>
          <w:color w:val="000000" w:themeColor="text1"/>
        </w:rPr>
        <w:t>SI</w:t>
      </w:r>
      <w:r w:rsidR="00F95816">
        <w:rPr>
          <w:color w:val="000000" w:themeColor="text1"/>
        </w:rPr>
        <w:t xml:space="preserve"> et la nouvelle fiche apparaî</w:t>
      </w:r>
      <w:r w:rsidR="00122836" w:rsidRPr="009E66FC">
        <w:rPr>
          <w:color w:val="000000" w:themeColor="text1"/>
        </w:rPr>
        <w:t>t en rouge.</w:t>
      </w:r>
    </w:p>
    <w:p w:rsidR="009E66FC" w:rsidRDefault="00122836" w:rsidP="00F95816">
      <w:pPr>
        <w:jc w:val="both"/>
        <w:rPr>
          <w:color w:val="000000" w:themeColor="text1"/>
        </w:rPr>
      </w:pPr>
      <w:r w:rsidRPr="009E66FC">
        <w:rPr>
          <w:color w:val="000000" w:themeColor="text1"/>
        </w:rPr>
        <w:t xml:space="preserve">Si une consigne spécifique est donnée, elle apparaît dans ce mail : </w:t>
      </w:r>
    </w:p>
    <w:p w:rsidR="009E66FC" w:rsidRDefault="009E66FC">
      <w:pPr>
        <w:rPr>
          <w:color w:val="000000" w:themeColor="text1"/>
        </w:rPr>
      </w:pPr>
    </w:p>
    <w:p w:rsidR="009E66FC" w:rsidRDefault="00433821">
      <w:pPr>
        <w:rPr>
          <w:color w:val="000000" w:themeColor="text1"/>
        </w:rPr>
      </w:pPr>
      <w:ins w:id="18" w:author="apiriou" w:date="2014-07-17T14:23:00Z">
        <w:r>
          <w:rPr>
            <w:noProof/>
            <w:lang w:eastAsia="fr-FR"/>
          </w:rPr>
          <w:drawing>
            <wp:inline distT="0" distB="0" distL="0" distR="0">
              <wp:extent cx="4928264" cy="2277216"/>
              <wp:effectExtent l="19050" t="0" r="5686" b="0"/>
              <wp:docPr id="1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927129" cy="2276691"/>
                      </a:xfrm>
                      <a:prstGeom prst="rect">
                        <a:avLst/>
                      </a:prstGeom>
                      <a:noFill/>
                      <a:ln w="9525">
                        <a:noFill/>
                        <a:miter lim="800000"/>
                        <a:headEnd/>
                        <a:tailEnd/>
                      </a:ln>
                    </pic:spPr>
                  </pic:pic>
                </a:graphicData>
              </a:graphic>
            </wp:inline>
          </w:drawing>
        </w:r>
      </w:ins>
    </w:p>
    <w:p w:rsidR="00A2763B" w:rsidRDefault="00122836" w:rsidP="00F95816">
      <w:pPr>
        <w:jc w:val="both"/>
        <w:rPr>
          <w:color w:val="000000" w:themeColor="text1"/>
        </w:rPr>
      </w:pPr>
      <w:r w:rsidRPr="009E66FC">
        <w:rPr>
          <w:color w:val="000000" w:themeColor="text1"/>
        </w:rPr>
        <w:t>Dans PLB</w:t>
      </w:r>
      <w:r w:rsidR="000609A6" w:rsidRPr="009E66FC">
        <w:rPr>
          <w:color w:val="000000" w:themeColor="text1"/>
        </w:rPr>
        <w:t>SI</w:t>
      </w:r>
      <w:r w:rsidRPr="009E66FC">
        <w:rPr>
          <w:color w:val="000000" w:themeColor="text1"/>
        </w:rPr>
        <w:t>, pour prendre connaissance de l’intégralité de la demande, cliquez sur « Détails » et une fenêtre pop up s’ouvre en vous donnant toutes les infos</w:t>
      </w:r>
      <w:r w:rsidR="003149FF" w:rsidRPr="009E66FC">
        <w:rPr>
          <w:color w:val="000000" w:themeColor="text1"/>
        </w:rPr>
        <w:t xml:space="preserve"> classé</w:t>
      </w:r>
      <w:r w:rsidR="00F95816">
        <w:rPr>
          <w:color w:val="000000" w:themeColor="text1"/>
        </w:rPr>
        <w:t>es</w:t>
      </w:r>
      <w:r w:rsidR="003149FF" w:rsidRPr="009E66FC">
        <w:rPr>
          <w:color w:val="000000" w:themeColor="text1"/>
        </w:rPr>
        <w:t xml:space="preserve"> par onglet</w:t>
      </w:r>
      <w:r w:rsidR="00015ABD" w:rsidRPr="009E66FC">
        <w:rPr>
          <w:color w:val="000000" w:themeColor="text1"/>
        </w:rPr>
        <w:t>.</w:t>
      </w:r>
    </w:p>
    <w:p w:rsidR="00F564C6" w:rsidRPr="009E66FC" w:rsidRDefault="00F564C6">
      <w:pPr>
        <w:rPr>
          <w:color w:val="000000" w:themeColor="text1"/>
        </w:rPr>
      </w:pPr>
    </w:p>
    <w:p w:rsidR="00F564C6" w:rsidRDefault="004F096A" w:rsidP="00F564C6">
      <w:pPr>
        <w:pStyle w:val="Titre2"/>
        <w:numPr>
          <w:ilvl w:val="0"/>
          <w:numId w:val="11"/>
        </w:numPr>
      </w:pPr>
      <w:bookmarkStart w:id="19" w:name="_Toc396375640"/>
      <w:r>
        <w:t>Onglet 1</w:t>
      </w:r>
      <w:r w:rsidRPr="004F096A">
        <w:t> : Société/contact</w:t>
      </w:r>
      <w:bookmarkEnd w:id="19"/>
    </w:p>
    <w:p w:rsidR="00122836" w:rsidRPr="009E66FC" w:rsidRDefault="00122836" w:rsidP="00122836">
      <w:pPr>
        <w:rPr>
          <w:color w:val="000000" w:themeColor="text1"/>
        </w:rPr>
      </w:pPr>
      <w:r w:rsidRPr="009E66FC">
        <w:rPr>
          <w:color w:val="000000" w:themeColor="text1"/>
        </w:rPr>
        <w:t xml:space="preserve">Pour ne pas encombrer la vue, 2 champs sont déroulants (indiqués par </w:t>
      </w:r>
      <w:r w:rsidR="00E25811" w:rsidRPr="009E66FC">
        <w:rPr>
          <w:color w:val="000000" w:themeColor="text1"/>
        </w:rPr>
        <w:t>des</w:t>
      </w:r>
      <w:r w:rsidRPr="009E66FC">
        <w:rPr>
          <w:color w:val="000000" w:themeColor="text1"/>
        </w:rPr>
        <w:t xml:space="preserve"> flèche</w:t>
      </w:r>
      <w:r w:rsidR="00E25811" w:rsidRPr="009E66FC">
        <w:rPr>
          <w:color w:val="000000" w:themeColor="text1"/>
        </w:rPr>
        <w:t>s</w:t>
      </w:r>
      <w:r w:rsidRPr="009E66FC">
        <w:rPr>
          <w:color w:val="000000" w:themeColor="text1"/>
        </w:rPr>
        <w:t xml:space="preserve"> rouge ci-dessous) :</w:t>
      </w:r>
    </w:p>
    <w:p w:rsidR="00521751" w:rsidRPr="009E66FC" w:rsidRDefault="00433821">
      <w:pPr>
        <w:rPr>
          <w:ins w:id="20" w:author="apiriou" w:date="2014-07-17T14:41:00Z"/>
        </w:rPr>
      </w:pPr>
      <w:ins w:id="21" w:author="apiriou" w:date="2014-07-17T14:26:00Z">
        <w:r>
          <w:rPr>
            <w:noProof/>
            <w:lang w:eastAsia="fr-FR"/>
          </w:rPr>
          <w:drawing>
            <wp:inline distT="0" distB="0" distL="0" distR="0">
              <wp:extent cx="5760720" cy="2764460"/>
              <wp:effectExtent l="19050" t="0" r="0" b="0"/>
              <wp:docPr id="32" name="Image 32" descr="C:\Users\apiriou\Desktop\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piriou\Desktop\Page 1.png"/>
                      <pic:cNvPicPr>
                        <a:picLocks noChangeAspect="1" noChangeArrowheads="1"/>
                      </pic:cNvPicPr>
                    </pic:nvPicPr>
                    <pic:blipFill>
                      <a:blip r:embed="rId18" cstate="print"/>
                      <a:srcRect/>
                      <a:stretch>
                        <a:fillRect/>
                      </a:stretch>
                    </pic:blipFill>
                    <pic:spPr bwMode="auto">
                      <a:xfrm>
                        <a:off x="0" y="0"/>
                        <a:ext cx="5760720" cy="2764460"/>
                      </a:xfrm>
                      <a:prstGeom prst="rect">
                        <a:avLst/>
                      </a:prstGeom>
                      <a:noFill/>
                      <a:ln w="9525">
                        <a:noFill/>
                        <a:miter lim="800000"/>
                        <a:headEnd/>
                        <a:tailEnd/>
                      </a:ln>
                    </pic:spPr>
                  </pic:pic>
                </a:graphicData>
              </a:graphic>
            </wp:inline>
          </w:drawing>
        </w:r>
      </w:ins>
      <w:ins w:id="22" w:author="apiriou" w:date="2014-07-17T14:41:00Z">
        <w:r w:rsidR="00521751">
          <w:br w:type="page"/>
        </w:r>
      </w:ins>
    </w:p>
    <w:p w:rsidR="00CD5E02" w:rsidRDefault="004F096A" w:rsidP="00CC715D">
      <w:pPr>
        <w:pStyle w:val="Titre2"/>
        <w:numPr>
          <w:ilvl w:val="0"/>
          <w:numId w:val="11"/>
        </w:numPr>
      </w:pPr>
      <w:bookmarkStart w:id="23" w:name="_Toc396375641"/>
      <w:r>
        <w:lastRenderedPageBreak/>
        <w:t>Onglet</w:t>
      </w:r>
      <w:r w:rsidR="008A69C5">
        <w:t xml:space="preserve"> 2 : F</w:t>
      </w:r>
      <w:r w:rsidR="00122836">
        <w:t>ormation</w:t>
      </w:r>
      <w:bookmarkEnd w:id="23"/>
    </w:p>
    <w:p w:rsidR="009E66FC" w:rsidRDefault="009E66FC" w:rsidP="00122836"/>
    <w:p w:rsidR="00122836" w:rsidRDefault="00122836" w:rsidP="00F95816">
      <w:pPr>
        <w:jc w:val="both"/>
      </w:pPr>
      <w:r>
        <w:t>Les consignes données apparaissent en haut et en rouge pour une meilleure visibilité.</w:t>
      </w:r>
    </w:p>
    <w:p w:rsidR="009E66FC" w:rsidRDefault="00521751" w:rsidP="00F95816">
      <w:pPr>
        <w:jc w:val="both"/>
      </w:pPr>
      <w:r w:rsidRPr="009E66FC">
        <w:t>ATTENTION</w:t>
      </w:r>
      <w:r>
        <w:t> : la fiche contact ne passe plus automatiquement</w:t>
      </w:r>
      <w:r w:rsidR="00286DF1">
        <w:t xml:space="preserve"> à</w:t>
      </w:r>
      <w:r>
        <w:t xml:space="preserve"> « en cours » dès que vous prenez connaissance de la fiche. Pour que la fiche passe « en cours », vous devez impérativement passer en mode </w:t>
      </w:r>
      <w:r w:rsidR="00E25811" w:rsidRPr="009E66FC">
        <w:t>E</w:t>
      </w:r>
      <w:r w:rsidRPr="009E66FC">
        <w:t>diter</w:t>
      </w:r>
      <w:r>
        <w:t xml:space="preserve"> et cocher la case « devis envoyé » et renseigner la date d’envoi du devis + le montant (voir encadré rouge ci-dessous)</w:t>
      </w:r>
      <w:r w:rsidR="00286DF1">
        <w:t xml:space="preserve"> (donc En cours = Devis Envoyé)</w:t>
      </w:r>
      <w:r w:rsidR="00715C5A">
        <w:t>.</w:t>
      </w:r>
    </w:p>
    <w:p w:rsidR="009E66FC" w:rsidRDefault="009E66FC" w:rsidP="00122836">
      <w:pPr>
        <w:rPr>
          <w:ins w:id="24" w:author="apiriou" w:date="2014-07-17T14:30:00Z"/>
        </w:rPr>
      </w:pPr>
    </w:p>
    <w:p w:rsidR="00521751" w:rsidRDefault="00433821" w:rsidP="00521751">
      <w:ins w:id="25" w:author="apiriou" w:date="2014-07-17T14:30:00Z">
        <w:r>
          <w:rPr>
            <w:noProof/>
            <w:lang w:eastAsia="fr-FR"/>
          </w:rPr>
          <w:drawing>
            <wp:inline distT="0" distB="0" distL="0" distR="0">
              <wp:extent cx="5262634" cy="3060589"/>
              <wp:effectExtent l="19050" t="0" r="0" b="0"/>
              <wp:docPr id="34" name="Image 34" descr="C:\Users\apiriou\Desktop\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piriou\Desktop\Page 2.png"/>
                      <pic:cNvPicPr>
                        <a:picLocks noChangeAspect="1" noChangeArrowheads="1"/>
                      </pic:cNvPicPr>
                    </pic:nvPicPr>
                    <pic:blipFill>
                      <a:blip r:embed="rId19" cstate="print"/>
                      <a:srcRect/>
                      <a:stretch>
                        <a:fillRect/>
                      </a:stretch>
                    </pic:blipFill>
                    <pic:spPr bwMode="auto">
                      <a:xfrm>
                        <a:off x="0" y="0"/>
                        <a:ext cx="5262582" cy="3060559"/>
                      </a:xfrm>
                      <a:prstGeom prst="rect">
                        <a:avLst/>
                      </a:prstGeom>
                      <a:noFill/>
                      <a:ln w="9525">
                        <a:noFill/>
                        <a:miter lim="800000"/>
                        <a:headEnd/>
                        <a:tailEnd/>
                      </a:ln>
                    </pic:spPr>
                  </pic:pic>
                </a:graphicData>
              </a:graphic>
            </wp:inline>
          </w:drawing>
        </w:r>
      </w:ins>
    </w:p>
    <w:p w:rsidR="00715C5A" w:rsidRDefault="00715C5A" w:rsidP="00521751">
      <w:pPr>
        <w:rPr>
          <w:ins w:id="26" w:author="apiriou" w:date="2014-07-17T14:32:00Z"/>
        </w:rPr>
      </w:pPr>
    </w:p>
    <w:p w:rsidR="00CD5E02" w:rsidRDefault="00CC715D" w:rsidP="00CC715D">
      <w:pPr>
        <w:pStyle w:val="Titre2"/>
        <w:numPr>
          <w:ilvl w:val="0"/>
          <w:numId w:val="11"/>
        </w:numPr>
      </w:pPr>
      <w:bookmarkStart w:id="27" w:name="_Toc396375642"/>
      <w:r>
        <w:t xml:space="preserve">Onglet  </w:t>
      </w:r>
      <w:r w:rsidR="00521751">
        <w:t>3 : ADV</w:t>
      </w:r>
      <w:bookmarkEnd w:id="27"/>
    </w:p>
    <w:p w:rsidR="009E66FC" w:rsidRDefault="009E66FC" w:rsidP="00521751"/>
    <w:p w:rsidR="00521751" w:rsidRDefault="00521751" w:rsidP="00521751">
      <w:r w:rsidRPr="000609A6">
        <w:t xml:space="preserve">Information pour l’ADV. </w:t>
      </w:r>
      <w:r w:rsidR="000609A6" w:rsidRPr="000609A6">
        <w:t>Vous</w:t>
      </w:r>
      <w:r w:rsidRPr="000609A6">
        <w:t xml:space="preserve"> n’</w:t>
      </w:r>
      <w:r w:rsidR="000609A6" w:rsidRPr="000609A6">
        <w:t>avez</w:t>
      </w:r>
      <w:r w:rsidRPr="000609A6">
        <w:t xml:space="preserve"> normalement pas à y toucher. Les champs sont complétés si le client les a remplis lors de sa demande en ligne.</w:t>
      </w:r>
    </w:p>
    <w:p w:rsidR="00715C5A" w:rsidRPr="000609A6" w:rsidRDefault="00715C5A" w:rsidP="00521751"/>
    <w:p w:rsidR="00CD5E02" w:rsidRDefault="00CC715D" w:rsidP="00CC715D">
      <w:pPr>
        <w:pStyle w:val="Titre2"/>
        <w:numPr>
          <w:ilvl w:val="0"/>
          <w:numId w:val="11"/>
        </w:numPr>
      </w:pPr>
      <w:bookmarkStart w:id="28" w:name="_Toc396375643"/>
      <w:r>
        <w:t xml:space="preserve">Onglet  </w:t>
      </w:r>
      <w:r w:rsidR="00521751">
        <w:t>4 : Notes complémentaires</w:t>
      </w:r>
      <w:bookmarkEnd w:id="28"/>
    </w:p>
    <w:p w:rsidR="009E66FC" w:rsidRDefault="009E66FC" w:rsidP="00EC1596">
      <w:pPr>
        <w:jc w:val="both"/>
      </w:pPr>
    </w:p>
    <w:p w:rsidR="00521751" w:rsidRDefault="00521751" w:rsidP="00EC1596">
      <w:pPr>
        <w:jc w:val="both"/>
      </w:pPr>
      <w:r>
        <w:t xml:space="preserve">Vous avez maintenant la possibilité d’ajouter vos commentaires personnels pour mieux suivre la demande, si vous le jugez nécessaire. Ces commentaires apparaitront sur la page d’accueil de votre suivi des offres : </w:t>
      </w:r>
    </w:p>
    <w:p w:rsidR="00521751" w:rsidRDefault="00433821" w:rsidP="00521751">
      <w:pPr>
        <w:rPr>
          <w:ins w:id="29" w:author="apiriou" w:date="2014-07-17T14:39:00Z"/>
        </w:rPr>
      </w:pPr>
      <w:ins w:id="30" w:author="apiriou" w:date="2014-07-17T14:43:00Z">
        <w:r>
          <w:rPr>
            <w:noProof/>
            <w:lang w:eastAsia="fr-FR"/>
          </w:rPr>
          <w:lastRenderedPageBreak/>
          <w:drawing>
            <wp:inline distT="0" distB="0" distL="0" distR="0">
              <wp:extent cx="3396242" cy="2770495"/>
              <wp:effectExtent l="1905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3396327" cy="2770564"/>
                      </a:xfrm>
                      <a:prstGeom prst="rect">
                        <a:avLst/>
                      </a:prstGeom>
                      <a:noFill/>
                      <a:ln w="9525">
                        <a:noFill/>
                        <a:miter lim="800000"/>
                        <a:headEnd/>
                        <a:tailEnd/>
                      </a:ln>
                    </pic:spPr>
                  </pic:pic>
                </a:graphicData>
              </a:graphic>
            </wp:inline>
          </w:drawing>
        </w:r>
      </w:ins>
    </w:p>
    <w:p w:rsidR="00521751" w:rsidRPr="00521751" w:rsidRDefault="00433821" w:rsidP="00521751">
      <w:ins w:id="31" w:author="apiriou" w:date="2014-07-17T14:39:00Z">
        <w:r>
          <w:rPr>
            <w:noProof/>
            <w:lang w:eastAsia="fr-FR"/>
          </w:rPr>
          <w:drawing>
            <wp:inline distT="0" distB="0" distL="0" distR="0">
              <wp:extent cx="5752465" cy="1146175"/>
              <wp:effectExtent l="19050" t="0" r="63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752465" cy="1146175"/>
                      </a:xfrm>
                      <a:prstGeom prst="rect">
                        <a:avLst/>
                      </a:prstGeom>
                      <a:noFill/>
                      <a:ln w="9525">
                        <a:noFill/>
                        <a:miter lim="800000"/>
                        <a:headEnd/>
                        <a:tailEnd/>
                      </a:ln>
                    </pic:spPr>
                  </pic:pic>
                </a:graphicData>
              </a:graphic>
            </wp:inline>
          </w:drawing>
        </w:r>
      </w:ins>
    </w:p>
    <w:sectPr w:rsidR="00521751" w:rsidRPr="00521751" w:rsidSect="0089792C">
      <w:footerReference w:type="default" r:id="rId22"/>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821" w:rsidRDefault="00433821" w:rsidP="0089792C">
      <w:pPr>
        <w:spacing w:after="0" w:line="240" w:lineRule="auto"/>
      </w:pPr>
      <w:r>
        <w:separator/>
      </w:r>
    </w:p>
  </w:endnote>
  <w:endnote w:type="continuationSeparator" w:id="0">
    <w:p w:rsidR="00433821" w:rsidRDefault="00433821" w:rsidP="00897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4170AF">
      <w:tc>
        <w:tcPr>
          <w:tcW w:w="918" w:type="dxa"/>
        </w:tcPr>
        <w:p w:rsidR="004170AF" w:rsidRDefault="00452427">
          <w:pPr>
            <w:pStyle w:val="Pieddepage"/>
            <w:jc w:val="right"/>
            <w:rPr>
              <w:b/>
              <w:color w:val="4F81BD" w:themeColor="accent1"/>
              <w:sz w:val="32"/>
              <w:szCs w:val="32"/>
            </w:rPr>
          </w:pPr>
          <w:fldSimple w:instr=" PAGE   \* MERGEFORMAT ">
            <w:r w:rsidR="0016246A" w:rsidRPr="0016246A">
              <w:rPr>
                <w:b/>
                <w:noProof/>
                <w:color w:val="4F81BD" w:themeColor="accent1"/>
                <w:sz w:val="32"/>
                <w:szCs w:val="32"/>
              </w:rPr>
              <w:t>10</w:t>
            </w:r>
          </w:fldSimple>
        </w:p>
      </w:tc>
      <w:tc>
        <w:tcPr>
          <w:tcW w:w="7938" w:type="dxa"/>
        </w:tcPr>
        <w:p w:rsidR="004170AF" w:rsidRDefault="004170AF">
          <w:pPr>
            <w:pStyle w:val="Pieddepage"/>
          </w:pPr>
        </w:p>
      </w:tc>
    </w:tr>
  </w:tbl>
  <w:p w:rsidR="004170AF" w:rsidRDefault="004170A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821" w:rsidRDefault="00433821" w:rsidP="0089792C">
      <w:pPr>
        <w:spacing w:after="0" w:line="240" w:lineRule="auto"/>
      </w:pPr>
      <w:r>
        <w:separator/>
      </w:r>
    </w:p>
  </w:footnote>
  <w:footnote w:type="continuationSeparator" w:id="0">
    <w:p w:rsidR="00433821" w:rsidRDefault="00433821" w:rsidP="008979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2A5"/>
      </v:shape>
    </w:pict>
  </w:numPicBullet>
  <w:abstractNum w:abstractNumId="0">
    <w:nsid w:val="0C0963B9"/>
    <w:multiLevelType w:val="hybridMultilevel"/>
    <w:tmpl w:val="C922C4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1F7B0B"/>
    <w:multiLevelType w:val="hybridMultilevel"/>
    <w:tmpl w:val="8FEE2146"/>
    <w:lvl w:ilvl="0" w:tplc="58F639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C241E0"/>
    <w:multiLevelType w:val="hybridMultilevel"/>
    <w:tmpl w:val="27A2F0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3F6DD5"/>
    <w:multiLevelType w:val="hybridMultilevel"/>
    <w:tmpl w:val="47D08326"/>
    <w:lvl w:ilvl="0" w:tplc="33F0D97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AC1894"/>
    <w:multiLevelType w:val="hybridMultilevel"/>
    <w:tmpl w:val="15803CEE"/>
    <w:lvl w:ilvl="0" w:tplc="D758DB1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9F2E6E"/>
    <w:multiLevelType w:val="hybridMultilevel"/>
    <w:tmpl w:val="0246712A"/>
    <w:lvl w:ilvl="0" w:tplc="20DA9CC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AF4A1E"/>
    <w:multiLevelType w:val="hybridMultilevel"/>
    <w:tmpl w:val="85E2B124"/>
    <w:lvl w:ilvl="0" w:tplc="08B8BD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BC7D83"/>
    <w:multiLevelType w:val="hybridMultilevel"/>
    <w:tmpl w:val="D85E190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825568"/>
    <w:multiLevelType w:val="hybridMultilevel"/>
    <w:tmpl w:val="B61E39C4"/>
    <w:lvl w:ilvl="0" w:tplc="FC1676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DB66380"/>
    <w:multiLevelType w:val="hybridMultilevel"/>
    <w:tmpl w:val="909E6FA4"/>
    <w:lvl w:ilvl="0" w:tplc="040C000F">
      <w:start w:val="1"/>
      <w:numFmt w:val="decimal"/>
      <w:lvlText w:val="%1."/>
      <w:lvlJc w:val="left"/>
      <w:pPr>
        <w:ind w:left="763" w:hanging="360"/>
      </w:pPr>
    </w:lvl>
    <w:lvl w:ilvl="1" w:tplc="040C0019" w:tentative="1">
      <w:start w:val="1"/>
      <w:numFmt w:val="lowerLetter"/>
      <w:lvlText w:val="%2."/>
      <w:lvlJc w:val="left"/>
      <w:pPr>
        <w:ind w:left="1483" w:hanging="360"/>
      </w:pPr>
    </w:lvl>
    <w:lvl w:ilvl="2" w:tplc="040C001B" w:tentative="1">
      <w:start w:val="1"/>
      <w:numFmt w:val="lowerRoman"/>
      <w:lvlText w:val="%3."/>
      <w:lvlJc w:val="right"/>
      <w:pPr>
        <w:ind w:left="2203" w:hanging="180"/>
      </w:pPr>
    </w:lvl>
    <w:lvl w:ilvl="3" w:tplc="040C000F" w:tentative="1">
      <w:start w:val="1"/>
      <w:numFmt w:val="decimal"/>
      <w:lvlText w:val="%4."/>
      <w:lvlJc w:val="left"/>
      <w:pPr>
        <w:ind w:left="2923" w:hanging="360"/>
      </w:pPr>
    </w:lvl>
    <w:lvl w:ilvl="4" w:tplc="040C0019" w:tentative="1">
      <w:start w:val="1"/>
      <w:numFmt w:val="lowerLetter"/>
      <w:lvlText w:val="%5."/>
      <w:lvlJc w:val="left"/>
      <w:pPr>
        <w:ind w:left="3643" w:hanging="360"/>
      </w:pPr>
    </w:lvl>
    <w:lvl w:ilvl="5" w:tplc="040C001B" w:tentative="1">
      <w:start w:val="1"/>
      <w:numFmt w:val="lowerRoman"/>
      <w:lvlText w:val="%6."/>
      <w:lvlJc w:val="right"/>
      <w:pPr>
        <w:ind w:left="4363" w:hanging="180"/>
      </w:pPr>
    </w:lvl>
    <w:lvl w:ilvl="6" w:tplc="040C000F" w:tentative="1">
      <w:start w:val="1"/>
      <w:numFmt w:val="decimal"/>
      <w:lvlText w:val="%7."/>
      <w:lvlJc w:val="left"/>
      <w:pPr>
        <w:ind w:left="5083" w:hanging="360"/>
      </w:pPr>
    </w:lvl>
    <w:lvl w:ilvl="7" w:tplc="040C0019" w:tentative="1">
      <w:start w:val="1"/>
      <w:numFmt w:val="lowerLetter"/>
      <w:lvlText w:val="%8."/>
      <w:lvlJc w:val="left"/>
      <w:pPr>
        <w:ind w:left="5803" w:hanging="360"/>
      </w:pPr>
    </w:lvl>
    <w:lvl w:ilvl="8" w:tplc="040C001B" w:tentative="1">
      <w:start w:val="1"/>
      <w:numFmt w:val="lowerRoman"/>
      <w:lvlText w:val="%9."/>
      <w:lvlJc w:val="right"/>
      <w:pPr>
        <w:ind w:left="6523" w:hanging="180"/>
      </w:pPr>
    </w:lvl>
  </w:abstractNum>
  <w:abstractNum w:abstractNumId="10">
    <w:nsid w:val="6012522E"/>
    <w:multiLevelType w:val="hybridMultilevel"/>
    <w:tmpl w:val="0F0808D6"/>
    <w:lvl w:ilvl="0" w:tplc="E48C8B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3"/>
  </w:num>
  <w:num w:numId="5">
    <w:abstractNumId w:val="7"/>
  </w:num>
  <w:num w:numId="6">
    <w:abstractNumId w:val="9"/>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27CDC"/>
    <w:rsid w:val="00015ABD"/>
    <w:rsid w:val="00023B09"/>
    <w:rsid w:val="0005252D"/>
    <w:rsid w:val="000609A6"/>
    <w:rsid w:val="000718FB"/>
    <w:rsid w:val="000804FA"/>
    <w:rsid w:val="000903C3"/>
    <w:rsid w:val="000A3275"/>
    <w:rsid w:val="000A447F"/>
    <w:rsid w:val="000A4F30"/>
    <w:rsid w:val="00105889"/>
    <w:rsid w:val="00105D8D"/>
    <w:rsid w:val="00122836"/>
    <w:rsid w:val="00130084"/>
    <w:rsid w:val="0013112D"/>
    <w:rsid w:val="0016246A"/>
    <w:rsid w:val="001662F8"/>
    <w:rsid w:val="00174520"/>
    <w:rsid w:val="00196766"/>
    <w:rsid w:val="001B56D5"/>
    <w:rsid w:val="001C11AD"/>
    <w:rsid w:val="001E7212"/>
    <w:rsid w:val="00224E7E"/>
    <w:rsid w:val="00233E23"/>
    <w:rsid w:val="00245461"/>
    <w:rsid w:val="00275FD9"/>
    <w:rsid w:val="00286DF1"/>
    <w:rsid w:val="002A2117"/>
    <w:rsid w:val="002B72C7"/>
    <w:rsid w:val="002C4F6C"/>
    <w:rsid w:val="002C6238"/>
    <w:rsid w:val="002E0E6D"/>
    <w:rsid w:val="003149FF"/>
    <w:rsid w:val="00331B3A"/>
    <w:rsid w:val="00333508"/>
    <w:rsid w:val="00383888"/>
    <w:rsid w:val="003F4A66"/>
    <w:rsid w:val="00411A1F"/>
    <w:rsid w:val="004170AF"/>
    <w:rsid w:val="004321BD"/>
    <w:rsid w:val="00433821"/>
    <w:rsid w:val="00447F55"/>
    <w:rsid w:val="00452427"/>
    <w:rsid w:val="00474E09"/>
    <w:rsid w:val="00480058"/>
    <w:rsid w:val="004A5454"/>
    <w:rsid w:val="004B1E16"/>
    <w:rsid w:val="004B6B44"/>
    <w:rsid w:val="004F096A"/>
    <w:rsid w:val="00513A61"/>
    <w:rsid w:val="00521751"/>
    <w:rsid w:val="00553A18"/>
    <w:rsid w:val="005D53B1"/>
    <w:rsid w:val="005E1AC8"/>
    <w:rsid w:val="00674B60"/>
    <w:rsid w:val="006832F3"/>
    <w:rsid w:val="00686343"/>
    <w:rsid w:val="00715C5A"/>
    <w:rsid w:val="00716956"/>
    <w:rsid w:val="007249FE"/>
    <w:rsid w:val="0078706B"/>
    <w:rsid w:val="00793D31"/>
    <w:rsid w:val="007A70EF"/>
    <w:rsid w:val="007B02D9"/>
    <w:rsid w:val="00847BA5"/>
    <w:rsid w:val="0086157C"/>
    <w:rsid w:val="0089792C"/>
    <w:rsid w:val="008A69C5"/>
    <w:rsid w:val="008D6058"/>
    <w:rsid w:val="008D7C1E"/>
    <w:rsid w:val="009153A6"/>
    <w:rsid w:val="00941D26"/>
    <w:rsid w:val="00943CB8"/>
    <w:rsid w:val="00977B20"/>
    <w:rsid w:val="00981D2A"/>
    <w:rsid w:val="009E66FC"/>
    <w:rsid w:val="009E699A"/>
    <w:rsid w:val="00A135E5"/>
    <w:rsid w:val="00A27491"/>
    <w:rsid w:val="00A2763B"/>
    <w:rsid w:val="00A5205D"/>
    <w:rsid w:val="00AA6129"/>
    <w:rsid w:val="00AD0D7A"/>
    <w:rsid w:val="00AF09BA"/>
    <w:rsid w:val="00AF56A1"/>
    <w:rsid w:val="00B018F3"/>
    <w:rsid w:val="00B06229"/>
    <w:rsid w:val="00B20A8F"/>
    <w:rsid w:val="00B338D0"/>
    <w:rsid w:val="00B7402B"/>
    <w:rsid w:val="00B76EFE"/>
    <w:rsid w:val="00BD672E"/>
    <w:rsid w:val="00C16D1E"/>
    <w:rsid w:val="00CA1AF7"/>
    <w:rsid w:val="00CB6011"/>
    <w:rsid w:val="00CC715D"/>
    <w:rsid w:val="00CC74F7"/>
    <w:rsid w:val="00CD5E02"/>
    <w:rsid w:val="00CF2B30"/>
    <w:rsid w:val="00D36521"/>
    <w:rsid w:val="00D6266B"/>
    <w:rsid w:val="00D81F24"/>
    <w:rsid w:val="00DA5C56"/>
    <w:rsid w:val="00E25811"/>
    <w:rsid w:val="00E35D80"/>
    <w:rsid w:val="00E56A70"/>
    <w:rsid w:val="00E707EF"/>
    <w:rsid w:val="00EC1596"/>
    <w:rsid w:val="00ED717E"/>
    <w:rsid w:val="00F06297"/>
    <w:rsid w:val="00F21A8F"/>
    <w:rsid w:val="00F27CDC"/>
    <w:rsid w:val="00F33D2A"/>
    <w:rsid w:val="00F564C6"/>
    <w:rsid w:val="00F6605E"/>
    <w:rsid w:val="00F67559"/>
    <w:rsid w:val="00F87B0F"/>
    <w:rsid w:val="00F941D5"/>
    <w:rsid w:val="00F95816"/>
    <w:rsid w:val="00FA7B5B"/>
    <w:rsid w:val="00FB36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3A6"/>
  </w:style>
  <w:style w:type="paragraph" w:styleId="Titre1">
    <w:name w:val="heading 1"/>
    <w:basedOn w:val="Normal"/>
    <w:next w:val="Normal"/>
    <w:link w:val="Titre1Car"/>
    <w:uiPriority w:val="9"/>
    <w:qFormat/>
    <w:rsid w:val="00F27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4F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CD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27CDC"/>
    <w:pPr>
      <w:ind w:left="720"/>
      <w:contextualSpacing/>
    </w:pPr>
  </w:style>
  <w:style w:type="paragraph" w:styleId="Titre">
    <w:name w:val="Title"/>
    <w:basedOn w:val="Normal"/>
    <w:next w:val="Normal"/>
    <w:link w:val="TitreCar"/>
    <w:uiPriority w:val="10"/>
    <w:qFormat/>
    <w:rsid w:val="00F27C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27C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2C4F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4F6C"/>
    <w:rPr>
      <w:rFonts w:ascii="Tahoma" w:hAnsi="Tahoma" w:cs="Tahoma"/>
      <w:sz w:val="16"/>
      <w:szCs w:val="16"/>
    </w:rPr>
  </w:style>
  <w:style w:type="character" w:customStyle="1" w:styleId="Titre2Car">
    <w:name w:val="Titre 2 Car"/>
    <w:basedOn w:val="Policepardfaut"/>
    <w:link w:val="Titre2"/>
    <w:uiPriority w:val="9"/>
    <w:rsid w:val="002C4F6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9792C"/>
    <w:pPr>
      <w:outlineLvl w:val="9"/>
    </w:pPr>
  </w:style>
  <w:style w:type="paragraph" w:styleId="TM1">
    <w:name w:val="toc 1"/>
    <w:basedOn w:val="Normal"/>
    <w:next w:val="Normal"/>
    <w:autoRedefine/>
    <w:uiPriority w:val="39"/>
    <w:unhideWhenUsed/>
    <w:rsid w:val="0089792C"/>
    <w:pPr>
      <w:spacing w:after="100"/>
    </w:pPr>
  </w:style>
  <w:style w:type="paragraph" w:styleId="TM2">
    <w:name w:val="toc 2"/>
    <w:basedOn w:val="Normal"/>
    <w:next w:val="Normal"/>
    <w:autoRedefine/>
    <w:uiPriority w:val="39"/>
    <w:unhideWhenUsed/>
    <w:rsid w:val="0089792C"/>
    <w:pPr>
      <w:spacing w:after="100"/>
      <w:ind w:left="220"/>
    </w:pPr>
  </w:style>
  <w:style w:type="character" w:styleId="Lienhypertexte">
    <w:name w:val="Hyperlink"/>
    <w:basedOn w:val="Policepardfaut"/>
    <w:uiPriority w:val="99"/>
    <w:unhideWhenUsed/>
    <w:rsid w:val="0089792C"/>
    <w:rPr>
      <w:color w:val="0000FF" w:themeColor="hyperlink"/>
      <w:u w:val="single"/>
    </w:rPr>
  </w:style>
  <w:style w:type="paragraph" w:styleId="Notedefin">
    <w:name w:val="endnote text"/>
    <w:basedOn w:val="Normal"/>
    <w:link w:val="NotedefinCar"/>
    <w:uiPriority w:val="99"/>
    <w:semiHidden/>
    <w:unhideWhenUsed/>
    <w:rsid w:val="0089792C"/>
    <w:pPr>
      <w:spacing w:after="0" w:line="240" w:lineRule="auto"/>
    </w:pPr>
    <w:rPr>
      <w:sz w:val="20"/>
      <w:szCs w:val="20"/>
    </w:rPr>
  </w:style>
  <w:style w:type="character" w:customStyle="1" w:styleId="NotedefinCar">
    <w:name w:val="Note de fin Car"/>
    <w:basedOn w:val="Policepardfaut"/>
    <w:link w:val="Notedefin"/>
    <w:uiPriority w:val="99"/>
    <w:semiHidden/>
    <w:rsid w:val="0089792C"/>
    <w:rPr>
      <w:sz w:val="20"/>
      <w:szCs w:val="20"/>
    </w:rPr>
  </w:style>
  <w:style w:type="character" w:styleId="Appeldenotedefin">
    <w:name w:val="endnote reference"/>
    <w:basedOn w:val="Policepardfaut"/>
    <w:uiPriority w:val="99"/>
    <w:semiHidden/>
    <w:unhideWhenUsed/>
    <w:rsid w:val="0089792C"/>
    <w:rPr>
      <w:vertAlign w:val="superscript"/>
    </w:rPr>
  </w:style>
  <w:style w:type="paragraph" w:styleId="En-tte">
    <w:name w:val="header"/>
    <w:basedOn w:val="Normal"/>
    <w:link w:val="En-tteCar"/>
    <w:uiPriority w:val="99"/>
    <w:semiHidden/>
    <w:unhideWhenUsed/>
    <w:rsid w:val="0089792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9792C"/>
  </w:style>
  <w:style w:type="paragraph" w:styleId="Pieddepage">
    <w:name w:val="footer"/>
    <w:basedOn w:val="Normal"/>
    <w:link w:val="PieddepageCar"/>
    <w:uiPriority w:val="99"/>
    <w:unhideWhenUsed/>
    <w:rsid w:val="008979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9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D461C-AEED-49AD-8EF5-C4BD874C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1770</Words>
  <Characters>9738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mquarrez</dc:creator>
  <cp:lastModifiedBy>mquarrez</cp:lastModifiedBy>
  <cp:revision>2</cp:revision>
  <cp:lastPrinted>2014-07-17T13:28:00Z</cp:lastPrinted>
  <dcterms:created xsi:type="dcterms:W3CDTF">2014-08-21T07:15:00Z</dcterms:created>
  <dcterms:modified xsi:type="dcterms:W3CDTF">2014-08-21T07:15:00Z</dcterms:modified>
</cp:coreProperties>
</file>